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6330" w14:textId="06F3FDFE" w:rsidR="001351D1" w:rsidRPr="001351D1" w:rsidRDefault="006B50F7" w:rsidP="006B50F7">
      <w:pPr>
        <w:pStyle w:val="Cm"/>
        <w:rPr>
          <w:rFonts w:eastAsia="Times New Roman"/>
          <w:lang w:eastAsia="hu-HU"/>
        </w:rPr>
      </w:pPr>
      <w:r w:rsidRPr="006B50F7">
        <w:t xml:space="preserve">Az </w:t>
      </w:r>
      <w:r w:rsidR="00712362">
        <w:t>EU</w:t>
      </w:r>
      <w:r w:rsidRPr="006B50F7">
        <w:t xml:space="preserve"> és az </w:t>
      </w:r>
      <w:r w:rsidR="00712362">
        <w:t>USA</w:t>
      </w:r>
      <w:r w:rsidRPr="006B50F7">
        <w:t xml:space="preserve"> információbiztonsági szabályozásának összehasonlítása</w:t>
      </w:r>
    </w:p>
    <w:p w14:paraId="501E7358" w14:textId="77777777" w:rsidR="001E0F94" w:rsidRDefault="001351D1" w:rsidP="006B50F7">
      <w:pPr>
        <w:pStyle w:val="Cmsor1"/>
        <w:jc w:val="center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Kiberbiztonsági szabályozás Európában</w:t>
      </w:r>
    </w:p>
    <w:p w14:paraId="0C398008" w14:textId="000EBABC" w:rsidR="006B50F7" w:rsidRDefault="006B50F7" w:rsidP="001E0F94">
      <w:pPr>
        <w:pStyle w:val="Cmsor1"/>
        <w:spacing w:before="0"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Dr. Debreceni Csaba</w:t>
      </w:r>
    </w:p>
    <w:p w14:paraId="3C9C7A7B" w14:textId="40B09AD7" w:rsidR="006B50F7" w:rsidRDefault="001351D1" w:rsidP="001E0F94">
      <w:pPr>
        <w:pStyle w:val="Cmsor1"/>
        <w:spacing w:before="0" w:line="240" w:lineRule="auto"/>
        <w:jc w:val="center"/>
        <w:rPr>
          <w:rFonts w:eastAsia="Times New Roman"/>
          <w:lang w:eastAsia="hu-HU"/>
        </w:rPr>
      </w:pPr>
      <w:r w:rsidRPr="001351D1">
        <w:rPr>
          <w:rFonts w:eastAsia="Times New Roman"/>
          <w:lang w:eastAsia="hu-HU"/>
        </w:rPr>
        <w:t>Nemzeti Közszolgálati Egyetem, Közigazgatási Továbbképzési Intézet</w:t>
      </w:r>
      <w:r w:rsidR="006B50F7">
        <w:rPr>
          <w:rFonts w:eastAsia="Times New Roman"/>
          <w:lang w:eastAsia="hu-HU"/>
        </w:rPr>
        <w:t xml:space="preserve"> </w:t>
      </w:r>
      <w:r w:rsidRPr="001351D1">
        <w:rPr>
          <w:rFonts w:eastAsia="Times New Roman"/>
          <w:lang w:eastAsia="hu-HU"/>
        </w:rPr>
        <w:t>Elektronikus információbiztonsági vezető szakirányú továbbképzési</w:t>
      </w:r>
      <w:r w:rsidR="006B50F7">
        <w:rPr>
          <w:rFonts w:eastAsia="Times New Roman"/>
          <w:lang w:eastAsia="hu-HU"/>
        </w:rPr>
        <w:t xml:space="preserve"> </w:t>
      </w:r>
      <w:r w:rsidRPr="001351D1">
        <w:rPr>
          <w:rFonts w:eastAsia="Times New Roman"/>
          <w:lang w:eastAsia="hu-HU"/>
        </w:rPr>
        <w:t>szak</w:t>
      </w:r>
    </w:p>
    <w:p w14:paraId="523113E7" w14:textId="61A6ED59" w:rsidR="006B50F7" w:rsidRPr="006B50F7" w:rsidRDefault="006B50F7" w:rsidP="001E0F94">
      <w:pPr>
        <w:pStyle w:val="Cmsor2"/>
        <w:rPr>
          <w:lang w:eastAsia="hu-HU"/>
        </w:rPr>
      </w:pPr>
      <w:r>
        <w:rPr>
          <w:lang w:eastAsia="hu-HU"/>
        </w:rPr>
        <w:t>csaba.debreceni@incquerylabs.com</w:t>
      </w:r>
    </w:p>
    <w:p w14:paraId="28E178C3" w14:textId="5B14B1EB" w:rsidR="001E0F94" w:rsidRPr="005F4AD3" w:rsidRDefault="001351D1" w:rsidP="001E0F94">
      <w:pPr>
        <w:pStyle w:val="Cmsor2"/>
        <w:spacing w:before="240"/>
        <w:jc w:val="left"/>
        <w:rPr>
          <w:rFonts w:eastAsia="Times New Roman"/>
          <w:i/>
          <w:iCs/>
          <w:lang w:eastAsia="hu-HU"/>
        </w:rPr>
      </w:pPr>
      <w:r w:rsidRPr="005F4AD3">
        <w:rPr>
          <w:rFonts w:eastAsia="Times New Roman"/>
          <w:i/>
          <w:iCs/>
          <w:lang w:eastAsia="hu-HU"/>
        </w:rPr>
        <w:t xml:space="preserve">A prezentáció alapvető </w:t>
      </w:r>
      <w:proofErr w:type="spellStart"/>
      <w:r w:rsidRPr="005F4AD3">
        <w:rPr>
          <w:rFonts w:eastAsia="Times New Roman"/>
          <w:i/>
          <w:iCs/>
          <w:lang w:eastAsia="hu-HU"/>
        </w:rPr>
        <w:t>kulcsszavai</w:t>
      </w:r>
      <w:proofErr w:type="spellEnd"/>
      <w:r w:rsidRPr="005F4AD3">
        <w:rPr>
          <w:rFonts w:eastAsia="Times New Roman"/>
          <w:i/>
          <w:iCs/>
          <w:lang w:eastAsia="hu-HU"/>
        </w:rPr>
        <w:t xml:space="preserve"> (4-7 db</w:t>
      </w:r>
      <w:r w:rsidR="001E0F94" w:rsidRPr="005F4AD3">
        <w:rPr>
          <w:rFonts w:eastAsia="Times New Roman"/>
          <w:i/>
          <w:iCs/>
          <w:lang w:eastAsia="hu-HU"/>
        </w:rPr>
        <w:t>)</w:t>
      </w:r>
      <w:r w:rsidR="005F4AD3" w:rsidRPr="005F4AD3">
        <w:rPr>
          <w:rFonts w:eastAsia="Times New Roman"/>
          <w:i/>
          <w:iCs/>
          <w:lang w:eastAsia="hu-HU"/>
        </w:rPr>
        <w:t>:</w:t>
      </w:r>
      <w:r w:rsidR="005F4AD3">
        <w:rPr>
          <w:rFonts w:eastAsia="Times New Roman"/>
          <w:i/>
          <w:iCs/>
          <w:lang w:eastAsia="hu-HU"/>
        </w:rPr>
        <w:t xml:space="preserve"> </w:t>
      </w:r>
      <w:r w:rsidR="005F4AD3" w:rsidRPr="005F4AD3">
        <w:rPr>
          <w:rFonts w:eastAsia="Times New Roman"/>
          <w:i/>
          <w:iCs/>
          <w:lang w:eastAsia="hu-HU"/>
        </w:rPr>
        <w:t xml:space="preserve">Európai Unió, </w:t>
      </w:r>
      <w:r w:rsidR="00EE3344">
        <w:rPr>
          <w:rFonts w:eastAsia="Times New Roman"/>
          <w:i/>
          <w:iCs/>
          <w:lang w:eastAsia="hu-HU"/>
        </w:rPr>
        <w:t xml:space="preserve">Amerikai </w:t>
      </w:r>
      <w:r w:rsidR="00296EB8">
        <w:rPr>
          <w:rFonts w:eastAsia="Times New Roman"/>
          <w:i/>
          <w:iCs/>
          <w:lang w:eastAsia="hu-HU"/>
        </w:rPr>
        <w:t>Egyesült Államok</w:t>
      </w:r>
      <w:r w:rsidR="005F4AD3" w:rsidRPr="005F4AD3">
        <w:rPr>
          <w:rFonts w:eastAsia="Times New Roman"/>
          <w:i/>
          <w:iCs/>
          <w:lang w:eastAsia="hu-HU"/>
        </w:rPr>
        <w:t xml:space="preserve">, </w:t>
      </w:r>
      <w:r w:rsidR="005151C7">
        <w:rPr>
          <w:rFonts w:eastAsia="Times New Roman"/>
          <w:i/>
          <w:iCs/>
          <w:lang w:eastAsia="hu-HU"/>
        </w:rPr>
        <w:t xml:space="preserve">információbiztonság, </w:t>
      </w:r>
      <w:r w:rsidR="005F4AD3" w:rsidRPr="005F4AD3">
        <w:rPr>
          <w:rFonts w:eastAsia="Times New Roman"/>
          <w:i/>
          <w:iCs/>
          <w:lang w:eastAsia="hu-HU"/>
        </w:rPr>
        <w:t>szabályozás, magánszektor</w:t>
      </w:r>
      <w:r w:rsidR="005F4AD3">
        <w:rPr>
          <w:rFonts w:eastAsia="Times New Roman"/>
          <w:i/>
          <w:iCs/>
          <w:lang w:eastAsia="hu-HU"/>
        </w:rPr>
        <w:t>, összehasonlítás</w:t>
      </w:r>
    </w:p>
    <w:p w14:paraId="4E7EF6A8" w14:textId="34BFDF12" w:rsidR="00A564DD" w:rsidRDefault="00A564DD" w:rsidP="00A564DD">
      <w:pPr>
        <w:pStyle w:val="Stlus1"/>
      </w:pPr>
      <w:r>
        <w:t>Bevezetés</w:t>
      </w:r>
    </w:p>
    <w:p w14:paraId="77C97919" w14:textId="3E764028" w:rsidR="00A564DD" w:rsidRPr="00895E78" w:rsidRDefault="00E704F7" w:rsidP="000E4203">
      <w:pPr>
        <w:jc w:val="both"/>
        <w:rPr>
          <w:lang w:eastAsia="hu-HU"/>
        </w:rPr>
      </w:pPr>
      <w:r>
        <w:rPr>
          <w:lang w:eastAsia="hu-HU"/>
        </w:rPr>
        <w:t>Léteznek olyan</w:t>
      </w:r>
      <w:r w:rsidR="008D4096">
        <w:rPr>
          <w:lang w:eastAsia="hu-HU"/>
        </w:rPr>
        <w:t>,</w:t>
      </w:r>
      <w:r w:rsidR="001666A1">
        <w:rPr>
          <w:lang w:eastAsia="hu-HU"/>
        </w:rPr>
        <w:t xml:space="preserve"> a</w:t>
      </w:r>
      <w:r>
        <w:rPr>
          <w:lang w:eastAsia="hu-HU"/>
        </w:rPr>
        <w:t xml:space="preserve"> </w:t>
      </w:r>
      <w:r w:rsidR="00895E78">
        <w:rPr>
          <w:lang w:eastAsia="hu-HU"/>
        </w:rPr>
        <w:t>magánszektorban működő cégcsoport</w:t>
      </w:r>
      <w:r>
        <w:rPr>
          <w:lang w:eastAsia="hu-HU"/>
        </w:rPr>
        <w:t xml:space="preserve">ok, </w:t>
      </w:r>
      <w:r w:rsidR="00146CCA">
        <w:rPr>
          <w:lang w:eastAsia="hu-HU"/>
        </w:rPr>
        <w:t>a</w:t>
      </w:r>
      <w:r>
        <w:rPr>
          <w:lang w:eastAsia="hu-HU"/>
        </w:rPr>
        <w:t>melyek</w:t>
      </w:r>
      <w:r w:rsidR="00895E78">
        <w:rPr>
          <w:lang w:eastAsia="hu-HU"/>
        </w:rPr>
        <w:t xml:space="preserve"> </w:t>
      </w:r>
      <w:r w:rsidR="000E4203">
        <w:rPr>
          <w:lang w:eastAsia="hu-HU"/>
        </w:rPr>
        <w:t xml:space="preserve">az </w:t>
      </w:r>
      <w:r w:rsidR="00EE3344">
        <w:rPr>
          <w:lang w:eastAsia="hu-HU"/>
        </w:rPr>
        <w:t xml:space="preserve">Amerikai </w:t>
      </w:r>
      <w:r w:rsidR="00712362">
        <w:rPr>
          <w:lang w:eastAsia="hu-HU"/>
        </w:rPr>
        <w:t>Egyesül</w:t>
      </w:r>
      <w:r w:rsidR="008D4096">
        <w:rPr>
          <w:lang w:eastAsia="hu-HU"/>
        </w:rPr>
        <w:t>t</w:t>
      </w:r>
      <w:r w:rsidR="00712362">
        <w:rPr>
          <w:lang w:eastAsia="hu-HU"/>
        </w:rPr>
        <w:t xml:space="preserve"> Államokban (</w:t>
      </w:r>
      <w:r w:rsidR="008D4096">
        <w:rPr>
          <w:lang w:eastAsia="hu-HU"/>
        </w:rPr>
        <w:t xml:space="preserve">a továbbiakban: </w:t>
      </w:r>
      <w:r w:rsidR="00712362">
        <w:rPr>
          <w:lang w:eastAsia="hu-HU"/>
        </w:rPr>
        <w:t>USA)</w:t>
      </w:r>
      <w:r w:rsidR="007B58EE">
        <w:rPr>
          <w:lang w:eastAsia="hu-HU"/>
        </w:rPr>
        <w:t xml:space="preserve"> és </w:t>
      </w:r>
      <w:r w:rsidR="000E4203">
        <w:rPr>
          <w:lang w:eastAsia="hu-HU"/>
        </w:rPr>
        <w:t xml:space="preserve">az </w:t>
      </w:r>
      <w:r w:rsidR="00712362">
        <w:rPr>
          <w:lang w:eastAsia="hu-HU"/>
        </w:rPr>
        <w:t>Európai Unióban (</w:t>
      </w:r>
      <w:r w:rsidR="008D4096">
        <w:rPr>
          <w:lang w:eastAsia="hu-HU"/>
        </w:rPr>
        <w:t xml:space="preserve">a továbbiakban: </w:t>
      </w:r>
      <w:r w:rsidR="00712362">
        <w:rPr>
          <w:lang w:eastAsia="hu-HU"/>
        </w:rPr>
        <w:t>EU)</w:t>
      </w:r>
      <w:r w:rsidR="007B58EE">
        <w:rPr>
          <w:lang w:eastAsia="hu-HU"/>
        </w:rPr>
        <w:t xml:space="preserve"> is</w:t>
      </w:r>
      <w:r w:rsidR="00F2630F">
        <w:rPr>
          <w:lang w:eastAsia="hu-HU"/>
        </w:rPr>
        <w:t xml:space="preserve"> rendelkez</w:t>
      </w:r>
      <w:r w:rsidR="008D4096">
        <w:rPr>
          <w:lang w:eastAsia="hu-HU"/>
        </w:rPr>
        <w:t>ne</w:t>
      </w:r>
      <w:r w:rsidR="00F2630F">
        <w:rPr>
          <w:lang w:eastAsia="hu-HU"/>
        </w:rPr>
        <w:t xml:space="preserve">k </w:t>
      </w:r>
      <w:r w:rsidR="00146CCA">
        <w:rPr>
          <w:lang w:eastAsia="hu-HU"/>
        </w:rPr>
        <w:t>leányvállalattal</w:t>
      </w:r>
      <w:r w:rsidR="000E4203">
        <w:rPr>
          <w:lang w:eastAsia="hu-HU"/>
        </w:rPr>
        <w:t>.</w:t>
      </w:r>
      <w:r w:rsidR="00D55D12">
        <w:rPr>
          <w:lang w:eastAsia="hu-HU"/>
        </w:rPr>
        <w:t xml:space="preserve"> </w:t>
      </w:r>
      <w:r w:rsidR="00A6793D">
        <w:rPr>
          <w:lang w:eastAsia="hu-HU"/>
        </w:rPr>
        <w:t>Ezen szervezetek</w:t>
      </w:r>
      <w:r w:rsidR="00B33E99">
        <w:rPr>
          <w:lang w:eastAsia="hu-HU"/>
        </w:rPr>
        <w:t xml:space="preserve"> esetében</w:t>
      </w:r>
      <w:r w:rsidR="001666A1">
        <w:rPr>
          <w:lang w:eastAsia="hu-HU"/>
        </w:rPr>
        <w:t xml:space="preserve"> fontos tisztában lenni az </w:t>
      </w:r>
      <w:r w:rsidR="00712362">
        <w:rPr>
          <w:lang w:eastAsia="hu-HU"/>
        </w:rPr>
        <w:t>USA</w:t>
      </w:r>
      <w:r w:rsidR="001666A1">
        <w:rPr>
          <w:lang w:eastAsia="hu-HU"/>
        </w:rPr>
        <w:t xml:space="preserve"> és az </w:t>
      </w:r>
      <w:r w:rsidR="00712362">
        <w:rPr>
          <w:lang w:eastAsia="hu-HU"/>
        </w:rPr>
        <w:t>EU</w:t>
      </w:r>
      <w:r w:rsidR="004D71C1">
        <w:rPr>
          <w:lang w:eastAsia="hu-HU"/>
        </w:rPr>
        <w:t xml:space="preserve"> információbiztonsággal kapcsolatos szabályozásával, illetve érdemes megvizsgálni, hogy </w:t>
      </w:r>
      <w:r w:rsidR="00146CCA">
        <w:rPr>
          <w:lang w:eastAsia="hu-HU"/>
        </w:rPr>
        <w:t>milyen</w:t>
      </w:r>
      <w:r w:rsidR="004D71C1">
        <w:rPr>
          <w:lang w:eastAsia="hu-HU"/>
        </w:rPr>
        <w:t xml:space="preserve"> hasonlóságok és különbségek</w:t>
      </w:r>
      <w:r w:rsidR="00146CCA">
        <w:rPr>
          <w:lang w:eastAsia="hu-HU"/>
        </w:rPr>
        <w:t xml:space="preserve"> figyelhetők meg</w:t>
      </w:r>
      <w:r w:rsidR="004D71C1">
        <w:rPr>
          <w:lang w:eastAsia="hu-HU"/>
        </w:rPr>
        <w:t xml:space="preserve"> a két szabályozási rendszer között</w:t>
      </w:r>
      <w:r w:rsidR="00CC1F8B">
        <w:rPr>
          <w:lang w:eastAsia="hu-HU"/>
        </w:rPr>
        <w:t>.</w:t>
      </w:r>
    </w:p>
    <w:p w14:paraId="0737ADC5" w14:textId="6CFFEF4F" w:rsidR="00A564DD" w:rsidRPr="00CE668F" w:rsidRDefault="00114F8E" w:rsidP="00BF1F0C">
      <w:pPr>
        <w:jc w:val="both"/>
        <w:rPr>
          <w:lang w:eastAsia="hu-HU"/>
        </w:rPr>
      </w:pPr>
      <w:r>
        <w:t>Tekintettel arra, hogy előfordulhat</w:t>
      </w:r>
      <w:r w:rsidR="0019547C">
        <w:rPr>
          <w:lang w:eastAsia="hu-HU"/>
        </w:rPr>
        <w:t>, hogy a</w:t>
      </w:r>
      <w:r w:rsidR="00CE668F">
        <w:rPr>
          <w:lang w:eastAsia="hu-HU"/>
        </w:rPr>
        <w:t xml:space="preserve"> szervezet különböző folyamatai </w:t>
      </w:r>
      <w:r w:rsidR="00146CCA">
        <w:rPr>
          <w:lang w:eastAsia="hu-HU"/>
        </w:rPr>
        <w:t>eltérő</w:t>
      </w:r>
      <w:r w:rsidR="00CE668F">
        <w:rPr>
          <w:lang w:eastAsia="hu-HU"/>
        </w:rPr>
        <w:t xml:space="preserve"> </w:t>
      </w:r>
      <w:r w:rsidR="00BF1F0C">
        <w:rPr>
          <w:lang w:eastAsia="hu-HU"/>
        </w:rPr>
        <w:t>kontinenseke</w:t>
      </w:r>
      <w:r w:rsidR="00B11236">
        <w:rPr>
          <w:lang w:eastAsia="hu-HU"/>
        </w:rPr>
        <w:t>n</w:t>
      </w:r>
      <w:r w:rsidR="00BF1F0C">
        <w:rPr>
          <w:lang w:eastAsia="hu-HU"/>
        </w:rPr>
        <w:t xml:space="preserve"> találhatóak meg, és az egyes fo</w:t>
      </w:r>
      <w:r w:rsidR="00146CCA">
        <w:rPr>
          <w:lang w:eastAsia="hu-HU"/>
        </w:rPr>
        <w:t>lyamatok között van információ</w:t>
      </w:r>
      <w:r w:rsidR="00BF1F0C">
        <w:rPr>
          <w:lang w:eastAsia="hu-HU"/>
        </w:rPr>
        <w:t xml:space="preserve">áramlás is, nem </w:t>
      </w:r>
      <w:r w:rsidR="00146CCA">
        <w:rPr>
          <w:lang w:eastAsia="hu-HU"/>
        </w:rPr>
        <w:t xml:space="preserve">minden esetben </w:t>
      </w:r>
      <w:r w:rsidR="00BF1F0C">
        <w:rPr>
          <w:lang w:eastAsia="hu-HU"/>
        </w:rPr>
        <w:t xml:space="preserve">egyértelmű, hogy az egyes folyamatoknak, illetve az egyes </w:t>
      </w:r>
      <w:r w:rsidR="003D7063">
        <w:rPr>
          <w:lang w:eastAsia="hu-HU"/>
        </w:rPr>
        <w:t>szervezeti egységeknek milyen kötelezettségei vannak</w:t>
      </w:r>
      <w:r w:rsidR="00CF57C2">
        <w:rPr>
          <w:lang w:eastAsia="hu-HU"/>
        </w:rPr>
        <w:t xml:space="preserve">, </w:t>
      </w:r>
      <w:r w:rsidR="00146CCA">
        <w:rPr>
          <w:lang w:eastAsia="hu-HU"/>
        </w:rPr>
        <w:t>amennyiben</w:t>
      </w:r>
      <w:r w:rsidR="00CF57C2">
        <w:rPr>
          <w:lang w:eastAsia="hu-HU"/>
        </w:rPr>
        <w:t xml:space="preserve"> vannak</w:t>
      </w:r>
      <w:r w:rsidR="003D7063">
        <w:rPr>
          <w:lang w:eastAsia="hu-HU"/>
        </w:rPr>
        <w:t>.</w:t>
      </w:r>
    </w:p>
    <w:p w14:paraId="1C3EEEEB" w14:textId="322B3A8A" w:rsidR="002470F6" w:rsidRDefault="002470F6" w:rsidP="00954FE7">
      <w:pPr>
        <w:jc w:val="both"/>
        <w:rPr>
          <w:lang w:eastAsia="hu-HU"/>
        </w:rPr>
      </w:pPr>
      <w:r>
        <w:rPr>
          <w:lang w:eastAsia="hu-HU"/>
        </w:rPr>
        <w:t xml:space="preserve">Jelen dolgozat </w:t>
      </w:r>
      <w:r w:rsidR="005C2382">
        <w:rPr>
          <w:lang w:eastAsia="hu-HU"/>
        </w:rPr>
        <w:t>célja</w:t>
      </w:r>
      <w:r>
        <w:rPr>
          <w:lang w:eastAsia="hu-HU"/>
        </w:rPr>
        <w:t xml:space="preserve"> </w:t>
      </w:r>
      <w:r w:rsidR="00954FE7">
        <w:rPr>
          <w:lang w:eastAsia="hu-HU"/>
        </w:rPr>
        <w:t xml:space="preserve">(i) </w:t>
      </w:r>
      <w:r w:rsidR="00E01135">
        <w:rPr>
          <w:lang w:eastAsia="hu-HU"/>
        </w:rPr>
        <w:t xml:space="preserve">az </w:t>
      </w:r>
      <w:r w:rsidR="00712362">
        <w:rPr>
          <w:lang w:eastAsia="hu-HU"/>
        </w:rPr>
        <w:t>EU</w:t>
      </w:r>
      <w:r w:rsidR="00E01135">
        <w:rPr>
          <w:lang w:eastAsia="hu-HU"/>
        </w:rPr>
        <w:t xml:space="preserve"> és az </w:t>
      </w:r>
      <w:r w:rsidR="00712362">
        <w:rPr>
          <w:lang w:eastAsia="hu-HU"/>
        </w:rPr>
        <w:t>USA</w:t>
      </w:r>
      <w:r w:rsidR="00E01135">
        <w:rPr>
          <w:lang w:eastAsia="hu-HU"/>
        </w:rPr>
        <w:t xml:space="preserve"> </w:t>
      </w:r>
      <w:r w:rsidR="00A67652">
        <w:rPr>
          <w:lang w:eastAsia="hu-HU"/>
        </w:rPr>
        <w:t xml:space="preserve">információbiztonsági szabályozásának </w:t>
      </w:r>
      <w:r w:rsidR="00114F8E">
        <w:rPr>
          <w:lang w:eastAsia="hu-HU"/>
        </w:rPr>
        <w:t xml:space="preserve">meghatározott </w:t>
      </w:r>
      <w:r w:rsidR="00114F8E">
        <w:t>szempontok szerinti összevetése</w:t>
      </w:r>
      <w:r w:rsidR="00954FE7">
        <w:rPr>
          <w:lang w:eastAsia="hu-HU"/>
        </w:rPr>
        <w:t xml:space="preserve">, (ii) </w:t>
      </w:r>
      <w:r w:rsidR="005C7CF8">
        <w:rPr>
          <w:lang w:eastAsia="hu-HU"/>
        </w:rPr>
        <w:t xml:space="preserve">egy esettanulmányon keresztül a </w:t>
      </w:r>
      <w:r w:rsidR="00217603">
        <w:rPr>
          <w:lang w:eastAsia="hu-HU"/>
        </w:rPr>
        <w:t>szabályozások</w:t>
      </w:r>
      <w:r w:rsidR="000152DC">
        <w:rPr>
          <w:lang w:eastAsia="hu-HU"/>
        </w:rPr>
        <w:t xml:space="preserve"> implikációinak bemutatása</w:t>
      </w:r>
      <w:r w:rsidR="004A1842">
        <w:rPr>
          <w:lang w:eastAsia="hu-HU"/>
        </w:rPr>
        <w:t>,</w:t>
      </w:r>
      <w:r w:rsidR="00C85BD0">
        <w:rPr>
          <w:lang w:eastAsia="hu-HU"/>
        </w:rPr>
        <w:t xml:space="preserve"> (iii) </w:t>
      </w:r>
      <w:r w:rsidR="0089459A">
        <w:rPr>
          <w:lang w:eastAsia="hu-HU"/>
        </w:rPr>
        <w:t>végül az esettanulmányban szereplő cégcsoport számára konkrét java</w:t>
      </w:r>
      <w:r w:rsidR="004A1842">
        <w:rPr>
          <w:lang w:eastAsia="hu-HU"/>
        </w:rPr>
        <w:t>slatok meghatározása</w:t>
      </w:r>
      <w:r w:rsidR="00F2630F">
        <w:rPr>
          <w:lang w:eastAsia="hu-HU"/>
        </w:rPr>
        <w:t>.</w:t>
      </w:r>
    </w:p>
    <w:p w14:paraId="64588789" w14:textId="36C18FCE" w:rsidR="00A564DD" w:rsidRDefault="006E6AB3" w:rsidP="008F146D">
      <w:pPr>
        <w:pStyle w:val="Stlus1"/>
        <w:jc w:val="both"/>
      </w:pPr>
      <w:r>
        <w:t xml:space="preserve">Esettanulmány: </w:t>
      </w:r>
      <w:r w:rsidR="007A4D7B">
        <w:t>E</w:t>
      </w:r>
      <w:r w:rsidR="00C00637">
        <w:t>U</w:t>
      </w:r>
      <w:r w:rsidR="007A4D7B">
        <w:t>-ban</w:t>
      </w:r>
      <w:r w:rsidR="00A564DD">
        <w:t xml:space="preserve"> és </w:t>
      </w:r>
      <w:r w:rsidR="007A4D7B">
        <w:t>U</w:t>
      </w:r>
      <w:r w:rsidR="00C00637">
        <w:t>SA</w:t>
      </w:r>
      <w:r w:rsidR="007A4D7B">
        <w:t>-ban</w:t>
      </w:r>
      <w:r w:rsidR="00A564DD">
        <w:t xml:space="preserve"> </w:t>
      </w:r>
      <w:r w:rsidR="006C11A0">
        <w:t>leányvállalattal</w:t>
      </w:r>
      <w:r w:rsidR="00A564DD">
        <w:t xml:space="preserve"> rendelkező cégcsoport</w:t>
      </w:r>
    </w:p>
    <w:p w14:paraId="692DF2BB" w14:textId="4790CCBA" w:rsidR="00A23E77" w:rsidRPr="00A23E77" w:rsidRDefault="006F0AD5" w:rsidP="009D2296">
      <w:pPr>
        <w:jc w:val="both"/>
        <w:rPr>
          <w:lang w:eastAsia="hu-HU"/>
        </w:rPr>
      </w:pPr>
      <w:r>
        <w:rPr>
          <w:lang w:eastAsia="hu-HU"/>
        </w:rPr>
        <w:t xml:space="preserve">Az esettanulmányban szereplő </w:t>
      </w:r>
      <w:r w:rsidR="00754DD2">
        <w:rPr>
          <w:lang w:eastAsia="hu-HU"/>
        </w:rPr>
        <w:t>kutatás</w:t>
      </w:r>
      <w:r w:rsidR="00645512">
        <w:rPr>
          <w:lang w:eastAsia="hu-HU"/>
        </w:rPr>
        <w:t>-</w:t>
      </w:r>
      <w:r w:rsidR="00754DD2">
        <w:rPr>
          <w:lang w:eastAsia="hu-HU"/>
        </w:rPr>
        <w:t xml:space="preserve">fejlesztési </w:t>
      </w:r>
      <w:r>
        <w:rPr>
          <w:lang w:eastAsia="hu-HU"/>
        </w:rPr>
        <w:t xml:space="preserve">cégcsoport elsősorban </w:t>
      </w:r>
      <w:r w:rsidR="009D2296">
        <w:rPr>
          <w:lang w:eastAsia="hu-HU"/>
        </w:rPr>
        <w:t>biztonságkritikus rendszerek fejlesztésével kapcsolat</w:t>
      </w:r>
      <w:r w:rsidR="00645512">
        <w:rPr>
          <w:lang w:eastAsia="hu-HU"/>
        </w:rPr>
        <w:t>os</w:t>
      </w:r>
      <w:r w:rsidR="009D2296">
        <w:rPr>
          <w:lang w:eastAsia="hu-HU"/>
        </w:rPr>
        <w:t xml:space="preserve"> innovatív megoldásokon</w:t>
      </w:r>
      <w:r w:rsidR="00645512">
        <w:rPr>
          <w:lang w:eastAsia="hu-HU"/>
        </w:rPr>
        <w:t xml:space="preserve"> dolgozik</w:t>
      </w:r>
      <w:r w:rsidR="009D2296">
        <w:rPr>
          <w:lang w:eastAsia="hu-HU"/>
        </w:rPr>
        <w:t xml:space="preserve"> a tématerület kiemelkedő </w:t>
      </w:r>
      <w:r w:rsidR="0016457F">
        <w:rPr>
          <w:lang w:eastAsia="hu-HU"/>
        </w:rPr>
        <w:t>partner</w:t>
      </w:r>
      <w:r w:rsidR="00702512">
        <w:rPr>
          <w:lang w:eastAsia="hu-HU"/>
        </w:rPr>
        <w:t>eivel</w:t>
      </w:r>
      <w:r w:rsidR="0016457F">
        <w:rPr>
          <w:lang w:eastAsia="hu-HU"/>
        </w:rPr>
        <w:t xml:space="preserve"> (</w:t>
      </w:r>
      <w:r w:rsidR="00645512">
        <w:rPr>
          <w:lang w:eastAsia="hu-HU"/>
        </w:rPr>
        <w:t xml:space="preserve">pl.: </w:t>
      </w:r>
      <w:r w:rsidR="0016457F">
        <w:rPr>
          <w:lang w:eastAsia="hu-HU"/>
        </w:rPr>
        <w:t>űrtechnológia</w:t>
      </w:r>
      <w:r w:rsidR="00CF5311">
        <w:rPr>
          <w:lang w:eastAsia="hu-HU"/>
        </w:rPr>
        <w:t>, haditechnika</w:t>
      </w:r>
      <w:r w:rsidR="0016457F">
        <w:rPr>
          <w:lang w:eastAsia="hu-HU"/>
        </w:rPr>
        <w:t xml:space="preserve">, önvezető autók, ipari </w:t>
      </w:r>
      <w:proofErr w:type="spellStart"/>
      <w:r w:rsidR="0016457F">
        <w:rPr>
          <w:lang w:eastAsia="hu-HU"/>
        </w:rPr>
        <w:t>automatizáció</w:t>
      </w:r>
      <w:proofErr w:type="spellEnd"/>
      <w:r w:rsidR="0016457F">
        <w:rPr>
          <w:lang w:eastAsia="hu-HU"/>
        </w:rPr>
        <w:t xml:space="preserve">, </w:t>
      </w:r>
      <w:proofErr w:type="spellStart"/>
      <w:r w:rsidR="0016457F">
        <w:rPr>
          <w:lang w:eastAsia="hu-HU"/>
        </w:rPr>
        <w:t>kiberfizikai</w:t>
      </w:r>
      <w:proofErr w:type="spellEnd"/>
      <w:r w:rsidR="0016457F">
        <w:rPr>
          <w:lang w:eastAsia="hu-HU"/>
        </w:rPr>
        <w:t xml:space="preserve"> rendszerek stb.)</w:t>
      </w:r>
      <w:r w:rsidR="00EE3344">
        <w:rPr>
          <w:lang w:eastAsia="hu-HU"/>
        </w:rPr>
        <w:t>.</w:t>
      </w:r>
      <w:r w:rsidR="008427B4">
        <w:rPr>
          <w:lang w:eastAsia="hu-HU"/>
        </w:rPr>
        <w:t xml:space="preserve"> A szervezet </w:t>
      </w:r>
      <w:r w:rsidR="00146CCA">
        <w:rPr>
          <w:lang w:eastAsia="hu-HU"/>
        </w:rPr>
        <w:t>jövőbeli tervei között szerepel</w:t>
      </w:r>
      <w:r w:rsidR="008427B4">
        <w:rPr>
          <w:lang w:eastAsia="hu-HU"/>
        </w:rPr>
        <w:t xml:space="preserve"> az </w:t>
      </w:r>
      <w:r w:rsidR="00CF4492">
        <w:rPr>
          <w:lang w:eastAsia="hu-HU"/>
        </w:rPr>
        <w:t>Európai Unió</w:t>
      </w:r>
      <w:r w:rsidR="00CF5311">
        <w:rPr>
          <w:lang w:eastAsia="hu-HU"/>
        </w:rPr>
        <w:t>ban</w:t>
      </w:r>
      <w:r w:rsidR="00CF4492">
        <w:rPr>
          <w:lang w:eastAsia="hu-HU"/>
        </w:rPr>
        <w:t xml:space="preserve"> és </w:t>
      </w:r>
      <w:r w:rsidR="00EB190F">
        <w:rPr>
          <w:lang w:eastAsia="hu-HU"/>
        </w:rPr>
        <w:t xml:space="preserve">az </w:t>
      </w:r>
      <w:r w:rsidR="00712362">
        <w:rPr>
          <w:lang w:eastAsia="hu-HU"/>
        </w:rPr>
        <w:t>USA-</w:t>
      </w:r>
      <w:r w:rsidR="00CF4492">
        <w:rPr>
          <w:lang w:eastAsia="hu-HU"/>
        </w:rPr>
        <w:t xml:space="preserve">ban </w:t>
      </w:r>
      <w:r w:rsidR="000D0BEF">
        <w:rPr>
          <w:lang w:eastAsia="hu-HU"/>
        </w:rPr>
        <w:t xml:space="preserve">található </w:t>
      </w:r>
      <w:r w:rsidR="00AF3D20">
        <w:rPr>
          <w:lang w:eastAsia="hu-HU"/>
        </w:rPr>
        <w:t xml:space="preserve">nagyvállalatokkal </w:t>
      </w:r>
      <w:r w:rsidR="00146CCA">
        <w:rPr>
          <w:lang w:eastAsia="hu-HU"/>
        </w:rPr>
        <w:t>történő együttműködés</w:t>
      </w:r>
      <w:r w:rsidR="00EB190F">
        <w:rPr>
          <w:lang w:eastAsia="hu-HU"/>
        </w:rPr>
        <w:t>, szerződéskötés</w:t>
      </w:r>
      <w:r w:rsidR="00AF3D20">
        <w:rPr>
          <w:lang w:eastAsia="hu-HU"/>
        </w:rPr>
        <w:t xml:space="preserve"> ezeken a területeken</w:t>
      </w:r>
      <w:r w:rsidR="00CF4492">
        <w:rPr>
          <w:lang w:eastAsia="hu-HU"/>
        </w:rPr>
        <w:t xml:space="preserve">. Ennek </w:t>
      </w:r>
      <w:r w:rsidR="00114F8E">
        <w:rPr>
          <w:lang w:eastAsia="hu-HU"/>
        </w:rPr>
        <w:t xml:space="preserve">érdekében </w:t>
      </w:r>
      <w:r w:rsidR="00CF4492">
        <w:rPr>
          <w:lang w:eastAsia="hu-HU"/>
        </w:rPr>
        <w:t>egy olyan cégcsoport struktúrát alakított ki, amely</w:t>
      </w:r>
      <w:r w:rsidR="00F707B8">
        <w:rPr>
          <w:lang w:eastAsia="hu-HU"/>
        </w:rPr>
        <w:t>nek</w:t>
      </w:r>
      <w:r w:rsidR="00CF4492">
        <w:rPr>
          <w:lang w:eastAsia="hu-HU"/>
        </w:rPr>
        <w:t xml:space="preserve"> </w:t>
      </w:r>
      <w:r w:rsidR="00AC7BC9">
        <w:rPr>
          <w:lang w:eastAsia="hu-HU"/>
        </w:rPr>
        <w:t xml:space="preserve">egyik leányvállalata Budapesten, míg másik leányvállalata </w:t>
      </w:r>
      <w:r w:rsidR="00A23E77">
        <w:rPr>
          <w:lang w:eastAsia="hu-HU"/>
        </w:rPr>
        <w:t>Austin</w:t>
      </w:r>
      <w:r w:rsidR="00DE77EE">
        <w:rPr>
          <w:lang w:eastAsia="hu-HU"/>
        </w:rPr>
        <w:t>ban</w:t>
      </w:r>
      <w:r w:rsidR="00A23E77">
        <w:rPr>
          <w:lang w:eastAsia="hu-HU"/>
        </w:rPr>
        <w:t>, Texas államban</w:t>
      </w:r>
      <w:r w:rsidR="00F707B8">
        <w:rPr>
          <w:lang w:eastAsia="hu-HU"/>
        </w:rPr>
        <w:t xml:space="preserve"> található meg</w:t>
      </w:r>
      <w:r w:rsidR="00A23E77">
        <w:rPr>
          <w:lang w:eastAsia="hu-HU"/>
        </w:rPr>
        <w:t>.</w:t>
      </w:r>
      <w:r w:rsidR="00B947AD">
        <w:rPr>
          <w:lang w:eastAsia="hu-HU"/>
        </w:rPr>
        <w:t xml:space="preserve"> </w:t>
      </w:r>
      <w:r w:rsidR="00CA468B">
        <w:rPr>
          <w:lang w:eastAsia="hu-HU"/>
        </w:rPr>
        <w:t>A szervezet</w:t>
      </w:r>
      <w:r w:rsidR="007427BD">
        <w:rPr>
          <w:lang w:eastAsia="hu-HU"/>
        </w:rPr>
        <w:t xml:space="preserve"> </w:t>
      </w:r>
      <w:r w:rsidR="00114F8E">
        <w:rPr>
          <w:lang w:eastAsia="hu-HU"/>
        </w:rPr>
        <w:t xml:space="preserve">célja </w:t>
      </w:r>
      <w:r w:rsidR="00CA468B">
        <w:rPr>
          <w:lang w:eastAsia="hu-HU"/>
        </w:rPr>
        <w:t xml:space="preserve">olyan </w:t>
      </w:r>
      <w:r w:rsidR="007427BD">
        <w:rPr>
          <w:lang w:eastAsia="hu-HU"/>
        </w:rPr>
        <w:t xml:space="preserve">információbiztonsági szintet elérni mindegyik leányvállalatánál, </w:t>
      </w:r>
      <w:r w:rsidR="00CA468B">
        <w:rPr>
          <w:lang w:eastAsia="hu-HU"/>
        </w:rPr>
        <w:t xml:space="preserve">amellyel képes lehet az </w:t>
      </w:r>
      <w:r w:rsidR="00712362">
        <w:rPr>
          <w:lang w:eastAsia="hu-HU"/>
        </w:rPr>
        <w:t>EU-ban</w:t>
      </w:r>
      <w:r w:rsidR="00A20E83">
        <w:rPr>
          <w:lang w:eastAsia="hu-HU"/>
        </w:rPr>
        <w:t xml:space="preserve">, illetve </w:t>
      </w:r>
      <w:r w:rsidR="000717D7">
        <w:rPr>
          <w:lang w:eastAsia="hu-HU"/>
        </w:rPr>
        <w:t xml:space="preserve">az </w:t>
      </w:r>
      <w:r w:rsidR="00712362">
        <w:rPr>
          <w:lang w:eastAsia="hu-HU"/>
        </w:rPr>
        <w:t>USA-</w:t>
      </w:r>
      <w:r w:rsidR="000717D7">
        <w:rPr>
          <w:lang w:eastAsia="hu-HU"/>
        </w:rPr>
        <w:t>ban</w:t>
      </w:r>
      <w:r w:rsidR="00A20E83">
        <w:rPr>
          <w:lang w:eastAsia="hu-HU"/>
        </w:rPr>
        <w:t xml:space="preserve"> </w:t>
      </w:r>
      <w:r w:rsidR="00146CCA" w:rsidRPr="00937F3F">
        <w:rPr>
          <w:lang w:eastAsia="hu-HU"/>
        </w:rPr>
        <w:t>egyaránt</w:t>
      </w:r>
      <w:r w:rsidR="00A20E83" w:rsidRPr="00937F3F">
        <w:rPr>
          <w:lang w:eastAsia="hu-HU"/>
        </w:rPr>
        <w:t xml:space="preserve"> akár</w:t>
      </w:r>
      <w:r w:rsidR="00A20E83">
        <w:rPr>
          <w:lang w:eastAsia="hu-HU"/>
        </w:rPr>
        <w:t xml:space="preserve"> </w:t>
      </w:r>
      <w:r w:rsidR="00937F3F">
        <w:rPr>
          <w:lang w:eastAsia="hu-HU"/>
        </w:rPr>
        <w:t>hadi</w:t>
      </w:r>
      <w:r w:rsidR="00EB190F">
        <w:rPr>
          <w:lang w:eastAsia="hu-HU"/>
        </w:rPr>
        <w:t>i</w:t>
      </w:r>
      <w:r w:rsidR="00937F3F">
        <w:rPr>
          <w:lang w:eastAsia="hu-HU"/>
        </w:rPr>
        <w:t xml:space="preserve">pari nagyvállalatokkal </w:t>
      </w:r>
      <w:r w:rsidR="004965BC">
        <w:rPr>
          <w:lang w:eastAsia="hu-HU"/>
        </w:rPr>
        <w:t xml:space="preserve">együtt dolgozni, pl.: Saab, </w:t>
      </w:r>
      <w:proofErr w:type="spellStart"/>
      <w:r w:rsidR="004965BC">
        <w:rPr>
          <w:lang w:eastAsia="hu-HU"/>
        </w:rPr>
        <w:t>Thales</w:t>
      </w:r>
      <w:proofErr w:type="spellEnd"/>
      <w:r w:rsidR="004965BC">
        <w:rPr>
          <w:lang w:eastAsia="hu-HU"/>
        </w:rPr>
        <w:t xml:space="preserve"> vagy </w:t>
      </w:r>
      <w:r w:rsidR="00584237">
        <w:rPr>
          <w:lang w:eastAsia="hu-HU"/>
        </w:rPr>
        <w:t>Lockheed</w:t>
      </w:r>
      <w:r w:rsidR="004965BC">
        <w:rPr>
          <w:lang w:eastAsia="hu-HU"/>
        </w:rPr>
        <w:t xml:space="preserve"> Martin</w:t>
      </w:r>
      <w:r w:rsidR="00D55D04">
        <w:rPr>
          <w:lang w:eastAsia="hu-HU"/>
        </w:rPr>
        <w:t>.</w:t>
      </w:r>
    </w:p>
    <w:p w14:paraId="2A70C63B" w14:textId="2C6D2703" w:rsidR="00575498" w:rsidRDefault="00A564DD" w:rsidP="00CC5E88">
      <w:pPr>
        <w:pStyle w:val="Cmsor1"/>
        <w:rPr>
          <w:lang w:eastAsia="hu-HU"/>
        </w:rPr>
      </w:pPr>
      <w:r w:rsidRPr="00A564DD">
        <w:rPr>
          <w:lang w:eastAsia="hu-HU"/>
        </w:rPr>
        <w:t>Korábbi nemzetközi összehasonlítások</w:t>
      </w:r>
    </w:p>
    <w:p w14:paraId="727E74A1" w14:textId="081499D0" w:rsidR="005525CB" w:rsidRDefault="0011462B" w:rsidP="00FE5DF6">
      <w:pPr>
        <w:jc w:val="both"/>
        <w:rPr>
          <w:lang w:eastAsia="hu-HU"/>
        </w:rPr>
      </w:pPr>
      <w:r>
        <w:rPr>
          <w:lang w:eastAsia="hu-HU"/>
        </w:rPr>
        <w:t xml:space="preserve">Több nemzetközi összehasonlítás is </w:t>
      </w:r>
      <w:r w:rsidR="00645512">
        <w:rPr>
          <w:lang w:eastAsia="hu-HU"/>
        </w:rPr>
        <w:t xml:space="preserve">készült </w:t>
      </w:r>
      <w:r>
        <w:rPr>
          <w:lang w:eastAsia="hu-HU"/>
        </w:rPr>
        <w:t xml:space="preserve">már az információbiztonsági </w:t>
      </w:r>
      <w:r w:rsidR="000749AA">
        <w:rPr>
          <w:lang w:eastAsia="hu-HU"/>
        </w:rPr>
        <w:t xml:space="preserve">szabályozásokról. </w:t>
      </w:r>
      <w:r w:rsidR="00112FBD">
        <w:rPr>
          <w:lang w:eastAsia="hu-HU"/>
        </w:rPr>
        <w:t>A</w:t>
      </w:r>
      <w:r w:rsidR="00853617">
        <w:rPr>
          <w:lang w:eastAsia="hu-HU"/>
        </w:rPr>
        <w:t xml:space="preserve">z összefoglalók közötti különbséget elsősorban a </w:t>
      </w:r>
      <w:r w:rsidR="00853617" w:rsidRPr="00B12A14">
        <w:rPr>
          <w:i/>
          <w:iCs/>
          <w:lang w:eastAsia="hu-HU"/>
        </w:rPr>
        <w:t>kulcsindikátorok</w:t>
      </w:r>
      <w:r w:rsidR="0011293A">
        <w:rPr>
          <w:lang w:eastAsia="hu-HU"/>
        </w:rPr>
        <w:t xml:space="preserve"> és</w:t>
      </w:r>
      <w:r w:rsidR="00FE5DF6">
        <w:rPr>
          <w:lang w:eastAsia="hu-HU"/>
        </w:rPr>
        <w:t xml:space="preserve"> </w:t>
      </w:r>
      <w:r w:rsidR="00B12A14">
        <w:rPr>
          <w:lang w:eastAsia="hu-HU"/>
        </w:rPr>
        <w:t xml:space="preserve">a </w:t>
      </w:r>
      <w:r w:rsidR="00B12A14" w:rsidRPr="00B12A14">
        <w:rPr>
          <w:i/>
          <w:iCs/>
          <w:lang w:eastAsia="hu-HU"/>
        </w:rPr>
        <w:t>vizsgált országok</w:t>
      </w:r>
      <w:r w:rsidR="00592B67">
        <w:rPr>
          <w:lang w:eastAsia="hu-HU"/>
        </w:rPr>
        <w:t xml:space="preserve"> adják</w:t>
      </w:r>
      <w:r w:rsidR="00B12A14" w:rsidRPr="00B12A14">
        <w:rPr>
          <w:lang w:eastAsia="hu-HU"/>
        </w:rPr>
        <w:t>,</w:t>
      </w:r>
      <w:r w:rsidR="00B12A14">
        <w:rPr>
          <w:lang w:eastAsia="hu-HU"/>
        </w:rPr>
        <w:t xml:space="preserve"> </w:t>
      </w:r>
      <w:r w:rsidR="0011293A">
        <w:rPr>
          <w:lang w:eastAsia="hu-HU"/>
        </w:rPr>
        <w:t>valamint az,</w:t>
      </w:r>
      <w:r w:rsidR="00B12A14">
        <w:rPr>
          <w:lang w:eastAsia="hu-HU"/>
        </w:rPr>
        <w:t xml:space="preserve"> hogy az </w:t>
      </w:r>
      <w:r w:rsidR="00712362">
        <w:rPr>
          <w:lang w:eastAsia="hu-HU"/>
        </w:rPr>
        <w:t>EU</w:t>
      </w:r>
      <w:r w:rsidR="00B12A14">
        <w:rPr>
          <w:lang w:eastAsia="hu-HU"/>
        </w:rPr>
        <w:t xml:space="preserve"> és az </w:t>
      </w:r>
      <w:r w:rsidR="00712362">
        <w:rPr>
          <w:lang w:eastAsia="hu-HU"/>
        </w:rPr>
        <w:t>USA</w:t>
      </w:r>
      <w:r w:rsidR="00B12A14">
        <w:rPr>
          <w:lang w:eastAsia="hu-HU"/>
        </w:rPr>
        <w:t xml:space="preserve"> tekintetében</w:t>
      </w:r>
      <w:r w:rsidR="003D3C0F">
        <w:rPr>
          <w:lang w:eastAsia="hu-HU"/>
        </w:rPr>
        <w:t xml:space="preserve"> tagállami és uniós/szövetségi szinten történik</w:t>
      </w:r>
      <w:r w:rsidR="00930F13">
        <w:rPr>
          <w:lang w:eastAsia="hu-HU"/>
        </w:rPr>
        <w:t>-e</w:t>
      </w:r>
      <w:r w:rsidR="003D3C0F">
        <w:rPr>
          <w:lang w:eastAsia="hu-HU"/>
        </w:rPr>
        <w:t xml:space="preserve"> az elemzés.</w:t>
      </w:r>
      <w:r w:rsidR="00A531A2">
        <w:rPr>
          <w:rStyle w:val="Lbjegyzet-hivatkozs"/>
          <w:lang w:eastAsia="hu-HU"/>
        </w:rPr>
        <w:footnoteReference w:id="1"/>
      </w:r>
    </w:p>
    <w:p w14:paraId="14483E0E" w14:textId="65C4CB95" w:rsidR="00D16193" w:rsidRDefault="0079574E" w:rsidP="00D16193">
      <w:pPr>
        <w:jc w:val="both"/>
        <w:rPr>
          <w:lang w:eastAsia="hu-HU"/>
        </w:rPr>
      </w:pPr>
      <w:r>
        <w:rPr>
          <w:lang w:eastAsia="hu-HU"/>
        </w:rPr>
        <w:t xml:space="preserve">Johnson </w:t>
      </w:r>
      <w:proofErr w:type="spellStart"/>
      <w:r>
        <w:rPr>
          <w:lang w:eastAsia="hu-HU"/>
        </w:rPr>
        <w:t>et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al</w:t>
      </w:r>
      <w:proofErr w:type="spellEnd"/>
      <w:r>
        <w:rPr>
          <w:lang w:eastAsia="hu-HU"/>
        </w:rPr>
        <w:t xml:space="preserve"> </w:t>
      </w:r>
      <w:sdt>
        <w:sdtPr>
          <w:rPr>
            <w:lang w:eastAsia="hu-HU"/>
          </w:rPr>
          <w:id w:val="-625626332"/>
          <w:citation/>
        </w:sdtPr>
        <w:sdtEndPr/>
        <w:sdtContent>
          <w:r w:rsidR="004D1B51">
            <w:rPr>
              <w:lang w:eastAsia="hu-HU"/>
            </w:rPr>
            <w:fldChar w:fldCharType="begin"/>
          </w:r>
          <w:r w:rsidR="004D1B51">
            <w:rPr>
              <w:lang w:eastAsia="hu-HU"/>
            </w:rPr>
            <w:instrText xml:space="preserve"> CITATION Joh14 \l 1038 </w:instrText>
          </w:r>
          <w:r w:rsidR="004D1B51">
            <w:rPr>
              <w:lang w:eastAsia="hu-HU"/>
            </w:rPr>
            <w:fldChar w:fldCharType="separate"/>
          </w:r>
          <w:r w:rsidR="00884D81" w:rsidRPr="00884D81">
            <w:rPr>
              <w:noProof/>
              <w:lang w:eastAsia="hu-HU"/>
            </w:rPr>
            <w:t>[1]</w:t>
          </w:r>
          <w:r w:rsidR="004D1B51">
            <w:rPr>
              <w:lang w:eastAsia="hu-HU"/>
            </w:rPr>
            <w:fldChar w:fldCharType="end"/>
          </w:r>
        </w:sdtContent>
      </w:sdt>
      <w:r w:rsidR="004D1B51">
        <w:rPr>
          <w:lang w:eastAsia="hu-HU"/>
        </w:rPr>
        <w:t xml:space="preserve"> </w:t>
      </w:r>
      <w:r w:rsidR="0005049F">
        <w:rPr>
          <w:lang w:eastAsia="hu-HU"/>
        </w:rPr>
        <w:t xml:space="preserve">több vezető hatalom </w:t>
      </w:r>
      <w:r w:rsidR="00FD2632">
        <w:rPr>
          <w:lang w:eastAsia="hu-HU"/>
        </w:rPr>
        <w:t xml:space="preserve">információbiztonsági szabályozását </w:t>
      </w:r>
      <w:r w:rsidR="0011293A">
        <w:rPr>
          <w:lang w:eastAsia="hu-HU"/>
        </w:rPr>
        <w:t>elemezte</w:t>
      </w:r>
      <w:r w:rsidR="00FD2632">
        <w:rPr>
          <w:lang w:eastAsia="hu-HU"/>
        </w:rPr>
        <w:t xml:space="preserve"> (Brazília, Kína, Indonézia, India, </w:t>
      </w:r>
      <w:r w:rsidR="00712362">
        <w:rPr>
          <w:lang w:eastAsia="hu-HU"/>
        </w:rPr>
        <w:t>EU</w:t>
      </w:r>
      <w:r w:rsidR="00FD2632">
        <w:rPr>
          <w:lang w:eastAsia="hu-HU"/>
        </w:rPr>
        <w:t xml:space="preserve"> és </w:t>
      </w:r>
      <w:r w:rsidR="00712362">
        <w:rPr>
          <w:lang w:eastAsia="hu-HU"/>
        </w:rPr>
        <w:t>USA</w:t>
      </w:r>
      <w:r w:rsidR="00FD2632">
        <w:rPr>
          <w:lang w:eastAsia="hu-HU"/>
        </w:rPr>
        <w:t xml:space="preserve">). A </w:t>
      </w:r>
      <w:r w:rsidR="001F312D">
        <w:rPr>
          <w:lang w:eastAsia="hu-HU"/>
        </w:rPr>
        <w:t xml:space="preserve">tanulmány megvizsgálja a hatályban lévő </w:t>
      </w:r>
      <w:proofErr w:type="spellStart"/>
      <w:r w:rsidR="008B4E3F" w:rsidRPr="00D16193">
        <w:rPr>
          <w:i/>
          <w:iCs/>
          <w:lang w:eastAsia="hu-HU"/>
        </w:rPr>
        <w:lastRenderedPageBreak/>
        <w:t>k</w:t>
      </w:r>
      <w:r w:rsidR="00E24C21" w:rsidRPr="00D16193">
        <w:rPr>
          <w:i/>
          <w:iCs/>
          <w:lang w:eastAsia="hu-HU"/>
        </w:rPr>
        <w:t>iberbűnözés</w:t>
      </w:r>
      <w:r w:rsidR="00114F8E">
        <w:rPr>
          <w:i/>
          <w:iCs/>
          <w:lang w:eastAsia="hu-HU"/>
        </w:rPr>
        <w:t>hez</w:t>
      </w:r>
      <w:proofErr w:type="spellEnd"/>
      <w:r w:rsidR="00114F8E">
        <w:rPr>
          <w:i/>
          <w:iCs/>
          <w:lang w:eastAsia="hu-HU"/>
        </w:rPr>
        <w:t xml:space="preserve"> köthető jogszabályokat/jogi eszközöket</w:t>
      </w:r>
      <w:r w:rsidR="008B4E3F">
        <w:rPr>
          <w:lang w:eastAsia="hu-HU"/>
        </w:rPr>
        <w:t xml:space="preserve">, a </w:t>
      </w:r>
      <w:r w:rsidR="008B4E3F" w:rsidRPr="00D16193">
        <w:rPr>
          <w:i/>
          <w:iCs/>
          <w:lang w:eastAsia="hu-HU"/>
        </w:rPr>
        <w:t>kikényszerítés eszközeit</w:t>
      </w:r>
      <w:r w:rsidR="008B4E3F">
        <w:rPr>
          <w:lang w:eastAsia="hu-HU"/>
        </w:rPr>
        <w:t xml:space="preserve"> és a </w:t>
      </w:r>
      <w:r w:rsidR="00D16193" w:rsidRPr="00D16193">
        <w:rPr>
          <w:i/>
          <w:iCs/>
          <w:lang w:eastAsia="hu-HU"/>
        </w:rPr>
        <w:t>gyakorlati</w:t>
      </w:r>
      <w:r w:rsidR="008B4E3F" w:rsidRPr="00D16193">
        <w:rPr>
          <w:i/>
          <w:iCs/>
          <w:lang w:eastAsia="hu-HU"/>
        </w:rPr>
        <w:t xml:space="preserve"> </w:t>
      </w:r>
      <w:r w:rsidR="00D16193" w:rsidRPr="00D16193">
        <w:rPr>
          <w:i/>
          <w:iCs/>
          <w:lang w:eastAsia="hu-HU"/>
        </w:rPr>
        <w:t>eljárásokat</w:t>
      </w:r>
      <w:r w:rsidR="00D16193">
        <w:rPr>
          <w:lang w:eastAsia="hu-HU"/>
        </w:rPr>
        <w:t>.</w:t>
      </w:r>
      <w:r w:rsidR="00531693">
        <w:rPr>
          <w:lang w:eastAsia="hu-HU"/>
        </w:rPr>
        <w:t xml:space="preserve"> Az </w:t>
      </w:r>
      <w:r w:rsidR="00712362">
        <w:rPr>
          <w:lang w:eastAsia="hu-HU"/>
        </w:rPr>
        <w:t>EU</w:t>
      </w:r>
      <w:r w:rsidR="00531693">
        <w:rPr>
          <w:lang w:eastAsia="hu-HU"/>
        </w:rPr>
        <w:t xml:space="preserve"> esetében nincs általános </w:t>
      </w:r>
      <w:r w:rsidR="004C55F0">
        <w:rPr>
          <w:lang w:eastAsia="hu-HU"/>
        </w:rPr>
        <w:t xml:space="preserve">– közösségi szintű – </w:t>
      </w:r>
      <w:r w:rsidR="00531693">
        <w:rPr>
          <w:lang w:eastAsia="hu-HU"/>
        </w:rPr>
        <w:t xml:space="preserve">bemutatás, </w:t>
      </w:r>
      <w:r w:rsidR="004C55F0">
        <w:rPr>
          <w:lang w:eastAsia="hu-HU"/>
        </w:rPr>
        <w:t xml:space="preserve">az értekezés </w:t>
      </w:r>
      <w:r w:rsidR="00531693">
        <w:rPr>
          <w:lang w:eastAsia="hu-HU"/>
        </w:rPr>
        <w:t>csak Németországot vizsgálja meg</w:t>
      </w:r>
      <w:r w:rsidR="003570E5">
        <w:rPr>
          <w:lang w:eastAsia="hu-HU"/>
        </w:rPr>
        <w:t xml:space="preserve"> az adott szempontok szerint</w:t>
      </w:r>
      <w:r w:rsidR="004C55F0">
        <w:rPr>
          <w:lang w:eastAsia="hu-HU"/>
        </w:rPr>
        <w:t>, m</w:t>
      </w:r>
      <w:r w:rsidR="0011293A">
        <w:rPr>
          <w:lang w:eastAsia="hu-HU"/>
        </w:rPr>
        <w:t xml:space="preserve">íg az </w:t>
      </w:r>
      <w:r w:rsidR="00712362">
        <w:rPr>
          <w:lang w:eastAsia="hu-HU"/>
        </w:rPr>
        <w:t>USA</w:t>
      </w:r>
      <w:r w:rsidR="004C55F0">
        <w:rPr>
          <w:lang w:eastAsia="hu-HU"/>
        </w:rPr>
        <w:t xml:space="preserve"> vonatkozásá</w:t>
      </w:r>
      <w:r w:rsidR="00712362">
        <w:rPr>
          <w:lang w:eastAsia="hu-HU"/>
        </w:rPr>
        <w:t>ban</w:t>
      </w:r>
      <w:r w:rsidR="006A48D3">
        <w:rPr>
          <w:lang w:eastAsia="hu-HU"/>
        </w:rPr>
        <w:t xml:space="preserve"> szövetségi szintű </w:t>
      </w:r>
      <w:r w:rsidR="00D94805">
        <w:rPr>
          <w:lang w:eastAsia="hu-HU"/>
        </w:rPr>
        <w:t>vizsgálatot folytattak le a szerzők.</w:t>
      </w:r>
    </w:p>
    <w:p w14:paraId="126E2904" w14:textId="4D0D581D" w:rsidR="00C53A03" w:rsidRDefault="00AF7236" w:rsidP="00DC1723">
      <w:pPr>
        <w:jc w:val="both"/>
        <w:rPr>
          <w:lang w:eastAsia="hu-HU"/>
        </w:rPr>
      </w:pPr>
      <w:r>
        <w:rPr>
          <w:lang w:eastAsia="hu-HU"/>
        </w:rPr>
        <w:t xml:space="preserve">Az </w:t>
      </w:r>
      <w:r w:rsidR="007A1F34">
        <w:rPr>
          <w:lang w:eastAsia="hu-HU"/>
        </w:rPr>
        <w:t xml:space="preserve">EU </w:t>
      </w:r>
      <w:proofErr w:type="spellStart"/>
      <w:r w:rsidR="007A1F34">
        <w:rPr>
          <w:lang w:eastAsia="hu-HU"/>
        </w:rPr>
        <w:t>Cyber</w:t>
      </w:r>
      <w:proofErr w:type="spellEnd"/>
      <w:r w:rsidR="007A1F34">
        <w:rPr>
          <w:lang w:eastAsia="hu-HU"/>
        </w:rPr>
        <w:t xml:space="preserve"> </w:t>
      </w:r>
      <w:proofErr w:type="spellStart"/>
      <w:r w:rsidR="007A1F34">
        <w:rPr>
          <w:lang w:eastAsia="hu-HU"/>
        </w:rPr>
        <w:t>Direct</w:t>
      </w:r>
      <w:proofErr w:type="spellEnd"/>
      <w:r w:rsidR="007A1F34">
        <w:rPr>
          <w:lang w:eastAsia="hu-HU"/>
        </w:rPr>
        <w:t xml:space="preserve"> </w:t>
      </w:r>
      <w:sdt>
        <w:sdtPr>
          <w:rPr>
            <w:lang w:eastAsia="hu-HU"/>
          </w:rPr>
          <w:id w:val="-867988433"/>
          <w:citation/>
        </w:sdtPr>
        <w:sdtEndPr/>
        <w:sdtContent>
          <w:r w:rsidR="007A1F34">
            <w:rPr>
              <w:lang w:eastAsia="hu-HU"/>
            </w:rPr>
            <w:fldChar w:fldCharType="begin"/>
          </w:r>
          <w:r w:rsidR="007A1F34">
            <w:rPr>
              <w:lang w:eastAsia="hu-HU"/>
            </w:rPr>
            <w:instrText xml:space="preserve"> CITATION EU22 \l 1038 </w:instrText>
          </w:r>
          <w:r w:rsidR="007A1F34">
            <w:rPr>
              <w:lang w:eastAsia="hu-HU"/>
            </w:rPr>
            <w:fldChar w:fldCharType="separate"/>
          </w:r>
          <w:r w:rsidR="00884D81" w:rsidRPr="00884D81">
            <w:rPr>
              <w:noProof/>
              <w:lang w:eastAsia="hu-HU"/>
            </w:rPr>
            <w:t>[2]</w:t>
          </w:r>
          <w:r w:rsidR="007A1F34">
            <w:rPr>
              <w:lang w:eastAsia="hu-HU"/>
            </w:rPr>
            <w:fldChar w:fldCharType="end"/>
          </w:r>
        </w:sdtContent>
      </w:sdt>
      <w:r w:rsidR="007A1F34">
        <w:rPr>
          <w:lang w:eastAsia="hu-HU"/>
        </w:rPr>
        <w:t xml:space="preserve"> az </w:t>
      </w:r>
      <w:r w:rsidR="00712362">
        <w:rPr>
          <w:lang w:eastAsia="hu-HU"/>
        </w:rPr>
        <w:t>EU</w:t>
      </w:r>
      <w:r w:rsidR="007A1F34">
        <w:rPr>
          <w:lang w:eastAsia="hu-HU"/>
        </w:rPr>
        <w:t xml:space="preserve"> által </w:t>
      </w:r>
      <w:r w:rsidR="00C53A03">
        <w:rPr>
          <w:lang w:eastAsia="hu-HU"/>
        </w:rPr>
        <w:t xml:space="preserve">támogatott weboldal, </w:t>
      </w:r>
      <w:r w:rsidR="00D34B19">
        <w:rPr>
          <w:lang w:eastAsia="hu-HU"/>
        </w:rPr>
        <w:t>amelyen</w:t>
      </w:r>
      <w:r w:rsidR="00C53A03">
        <w:rPr>
          <w:lang w:eastAsia="hu-HU"/>
        </w:rPr>
        <w:t xml:space="preserve"> keresztül </w:t>
      </w:r>
      <w:r w:rsidR="004C55F0">
        <w:rPr>
          <w:lang w:eastAsia="hu-HU"/>
        </w:rPr>
        <w:t xml:space="preserve">különböző országokat lehet összehasonlítani az információbiztonság témakörében </w:t>
      </w:r>
      <w:r w:rsidR="00EF3284">
        <w:rPr>
          <w:lang w:eastAsia="hu-HU"/>
        </w:rPr>
        <w:t xml:space="preserve">az </w:t>
      </w:r>
      <w:r w:rsidR="00712362">
        <w:rPr>
          <w:lang w:eastAsia="hu-HU"/>
        </w:rPr>
        <w:t>EU</w:t>
      </w:r>
      <w:r w:rsidR="00D34B19">
        <w:rPr>
          <w:lang w:eastAsia="hu-HU"/>
        </w:rPr>
        <w:t>-</w:t>
      </w:r>
      <w:r w:rsidR="00D73B9F">
        <w:rPr>
          <w:lang w:eastAsia="hu-HU"/>
        </w:rPr>
        <w:t xml:space="preserve">val </w:t>
      </w:r>
      <w:r w:rsidR="00C53A03">
        <w:rPr>
          <w:lang w:eastAsia="hu-HU"/>
        </w:rPr>
        <w:t xml:space="preserve">az alábbi indikátorok szerint: </w:t>
      </w:r>
      <w:r w:rsidR="00A014D8" w:rsidRPr="00DC1723">
        <w:rPr>
          <w:i/>
          <w:iCs/>
          <w:lang w:eastAsia="hu-HU"/>
        </w:rPr>
        <w:t>általános információk</w:t>
      </w:r>
      <w:r w:rsidR="00A014D8">
        <w:rPr>
          <w:lang w:eastAsia="hu-HU"/>
        </w:rPr>
        <w:t xml:space="preserve">, </w:t>
      </w:r>
      <w:r w:rsidR="00A014D8" w:rsidRPr="00DC1723">
        <w:rPr>
          <w:i/>
          <w:iCs/>
          <w:lang w:eastAsia="hu-HU"/>
        </w:rPr>
        <w:t>nemzetközi törvények</w:t>
      </w:r>
      <w:r w:rsidR="00A014D8">
        <w:rPr>
          <w:lang w:eastAsia="hu-HU"/>
        </w:rPr>
        <w:t xml:space="preserve">, </w:t>
      </w:r>
      <w:r w:rsidR="0014054A" w:rsidRPr="00DC1723">
        <w:rPr>
          <w:i/>
          <w:iCs/>
          <w:lang w:eastAsia="hu-HU"/>
        </w:rPr>
        <w:t>magatartási normák</w:t>
      </w:r>
      <w:r w:rsidR="0014054A">
        <w:rPr>
          <w:lang w:eastAsia="hu-HU"/>
        </w:rPr>
        <w:t xml:space="preserve">, </w:t>
      </w:r>
      <w:r w:rsidR="00DC1723" w:rsidRPr="00DC1723">
        <w:rPr>
          <w:i/>
          <w:iCs/>
          <w:lang w:eastAsia="hu-HU"/>
        </w:rPr>
        <w:t>ellenálló képesség</w:t>
      </w:r>
      <w:r w:rsidR="00DC1723">
        <w:rPr>
          <w:lang w:eastAsia="hu-HU"/>
        </w:rPr>
        <w:t xml:space="preserve">, </w:t>
      </w:r>
      <w:proofErr w:type="spellStart"/>
      <w:r w:rsidR="00DC1723" w:rsidRPr="00DC1723">
        <w:rPr>
          <w:i/>
          <w:iCs/>
          <w:lang w:eastAsia="hu-HU"/>
        </w:rPr>
        <w:t>kiberbűnözés</w:t>
      </w:r>
      <w:proofErr w:type="spellEnd"/>
      <w:r w:rsidR="00DC1723">
        <w:rPr>
          <w:lang w:eastAsia="hu-HU"/>
        </w:rPr>
        <w:t xml:space="preserve">. </w:t>
      </w:r>
      <w:r w:rsidR="006A48D3">
        <w:rPr>
          <w:lang w:eastAsia="hu-HU"/>
        </w:rPr>
        <w:t xml:space="preserve">Az összehasonlítás </w:t>
      </w:r>
      <w:r w:rsidR="00506CF0">
        <w:rPr>
          <w:lang w:eastAsia="hu-HU"/>
        </w:rPr>
        <w:t xml:space="preserve">bővíthető </w:t>
      </w:r>
      <w:r w:rsidR="00472556">
        <w:rPr>
          <w:lang w:eastAsia="hu-HU"/>
        </w:rPr>
        <w:t>további</w:t>
      </w:r>
      <w:r w:rsidR="00506CF0">
        <w:rPr>
          <w:lang w:eastAsia="hu-HU"/>
        </w:rPr>
        <w:t xml:space="preserve"> országokkal (pl.: Kína, Ausztrália, Nagy-Britannia stb.)</w:t>
      </w:r>
      <w:r w:rsidR="00472556">
        <w:rPr>
          <w:lang w:eastAsia="hu-HU"/>
        </w:rPr>
        <w:t>,</w:t>
      </w:r>
      <w:r w:rsidR="00506CF0">
        <w:rPr>
          <w:lang w:eastAsia="hu-HU"/>
        </w:rPr>
        <w:t xml:space="preserve"> azonban </w:t>
      </w:r>
      <w:r w:rsidR="00D73B9F">
        <w:rPr>
          <w:lang w:eastAsia="hu-HU"/>
        </w:rPr>
        <w:t>a tagállamok</w:t>
      </w:r>
      <w:r w:rsidR="00606A98">
        <w:rPr>
          <w:lang w:eastAsia="hu-HU"/>
        </w:rPr>
        <w:t xml:space="preserve"> </w:t>
      </w:r>
      <w:r w:rsidR="00472556">
        <w:rPr>
          <w:lang w:eastAsia="hu-HU"/>
        </w:rPr>
        <w:t xml:space="preserve">egymással történő </w:t>
      </w:r>
      <w:r w:rsidR="00FC4CD3">
        <w:rPr>
          <w:lang w:eastAsia="hu-HU"/>
        </w:rPr>
        <w:t>összehasonlítása nem lehetséges.</w:t>
      </w:r>
    </w:p>
    <w:p w14:paraId="15919AFF" w14:textId="5811B731" w:rsidR="00946438" w:rsidRDefault="009F2EDE" w:rsidP="00DC1723">
      <w:pPr>
        <w:jc w:val="both"/>
        <w:rPr>
          <w:lang w:eastAsia="hu-HU"/>
        </w:rPr>
      </w:pPr>
      <w:r>
        <w:rPr>
          <w:lang w:eastAsia="hu-HU"/>
        </w:rPr>
        <w:t xml:space="preserve">Susan </w:t>
      </w:r>
      <w:proofErr w:type="spellStart"/>
      <w:r>
        <w:rPr>
          <w:lang w:eastAsia="hu-HU"/>
        </w:rPr>
        <w:t>Lincke</w:t>
      </w:r>
      <w:proofErr w:type="spellEnd"/>
      <w:r>
        <w:rPr>
          <w:lang w:eastAsia="hu-HU"/>
        </w:rPr>
        <w:t xml:space="preserve"> </w:t>
      </w:r>
      <w:sdt>
        <w:sdtPr>
          <w:rPr>
            <w:lang w:eastAsia="hu-HU"/>
          </w:rPr>
          <w:id w:val="-245960969"/>
          <w:citation/>
        </w:sdtPr>
        <w:sdtEndPr/>
        <w:sdtContent>
          <w:r w:rsidR="00C50DB4">
            <w:rPr>
              <w:lang w:eastAsia="hu-HU"/>
            </w:rPr>
            <w:fldChar w:fldCharType="begin"/>
          </w:r>
          <w:r w:rsidR="00C50DB4">
            <w:rPr>
              <w:lang w:eastAsia="hu-HU"/>
            </w:rPr>
            <w:instrText xml:space="preserve"> CITATION Sus15 \l 1038 </w:instrText>
          </w:r>
          <w:r w:rsidR="00C50DB4">
            <w:rPr>
              <w:lang w:eastAsia="hu-HU"/>
            </w:rPr>
            <w:fldChar w:fldCharType="separate"/>
          </w:r>
          <w:r w:rsidR="00884D81" w:rsidRPr="00884D81">
            <w:rPr>
              <w:noProof/>
              <w:lang w:eastAsia="hu-HU"/>
            </w:rPr>
            <w:t>[3]</w:t>
          </w:r>
          <w:r w:rsidR="00C50DB4">
            <w:rPr>
              <w:lang w:eastAsia="hu-HU"/>
            </w:rPr>
            <w:fldChar w:fldCharType="end"/>
          </w:r>
        </w:sdtContent>
      </w:sdt>
      <w:r w:rsidR="00C50DB4">
        <w:rPr>
          <w:lang w:eastAsia="hu-HU"/>
        </w:rPr>
        <w:t xml:space="preserve"> könyvrészletében </w:t>
      </w:r>
      <w:r w:rsidR="008C3401">
        <w:rPr>
          <w:lang w:eastAsia="hu-HU"/>
        </w:rPr>
        <w:t xml:space="preserve">az alábbi aspektusokat vizsgálja meg elsősorban az </w:t>
      </w:r>
      <w:r w:rsidR="00712362">
        <w:rPr>
          <w:lang w:eastAsia="hu-HU"/>
        </w:rPr>
        <w:t>USA</w:t>
      </w:r>
      <w:r w:rsidR="008C3401">
        <w:rPr>
          <w:lang w:eastAsia="hu-HU"/>
        </w:rPr>
        <w:t xml:space="preserve"> kontextusában: </w:t>
      </w:r>
      <w:proofErr w:type="spellStart"/>
      <w:r w:rsidR="0093309F" w:rsidRPr="0093309F">
        <w:rPr>
          <w:i/>
          <w:iCs/>
        </w:rPr>
        <w:t>kiberbiztonsághoz</w:t>
      </w:r>
      <w:proofErr w:type="spellEnd"/>
      <w:r w:rsidR="0093309F" w:rsidRPr="0093309F">
        <w:rPr>
          <w:i/>
          <w:iCs/>
        </w:rPr>
        <w:t xml:space="preserve"> és </w:t>
      </w:r>
      <w:proofErr w:type="spellStart"/>
      <w:r w:rsidR="0093309F" w:rsidRPr="0093309F">
        <w:rPr>
          <w:i/>
          <w:iCs/>
        </w:rPr>
        <w:t>kiberbűnözéshez</w:t>
      </w:r>
      <w:proofErr w:type="spellEnd"/>
      <w:r w:rsidR="0093309F" w:rsidRPr="0093309F">
        <w:rPr>
          <w:i/>
          <w:iCs/>
        </w:rPr>
        <w:t xml:space="preserve"> köthető jogszabályok, kiberbiztonsági érintettségű szabványok</w:t>
      </w:r>
      <w:r w:rsidR="00CC7B26">
        <w:rPr>
          <w:lang w:eastAsia="hu-HU"/>
        </w:rPr>
        <w:t>, am</w:t>
      </w:r>
      <w:r w:rsidR="00A136E8">
        <w:rPr>
          <w:lang w:eastAsia="hu-HU"/>
        </w:rPr>
        <w:t>elyeknek</w:t>
      </w:r>
      <w:r w:rsidR="00CC7B26">
        <w:rPr>
          <w:lang w:eastAsia="hu-HU"/>
        </w:rPr>
        <w:t xml:space="preserve"> meg kell felelni</w:t>
      </w:r>
      <w:r w:rsidR="00A136E8">
        <w:rPr>
          <w:lang w:eastAsia="hu-HU"/>
        </w:rPr>
        <w:t xml:space="preserve"> a szervezeteknek</w:t>
      </w:r>
      <w:r w:rsidR="00CC7B26">
        <w:rPr>
          <w:lang w:eastAsia="hu-HU"/>
        </w:rPr>
        <w:t xml:space="preserve">. </w:t>
      </w:r>
      <w:r w:rsidR="00A136E8">
        <w:rPr>
          <w:lang w:eastAsia="hu-HU"/>
        </w:rPr>
        <w:t>A tanulmány k</w:t>
      </w:r>
      <w:r w:rsidR="00CC7B26">
        <w:rPr>
          <w:lang w:eastAsia="hu-HU"/>
        </w:rPr>
        <w:t xml:space="preserve">itekintésként </w:t>
      </w:r>
      <w:r w:rsidR="00B83DF0">
        <w:rPr>
          <w:lang w:eastAsia="hu-HU"/>
        </w:rPr>
        <w:t xml:space="preserve">vizsgál meg egyéb területeket, mint az </w:t>
      </w:r>
      <w:r w:rsidR="00712362">
        <w:rPr>
          <w:lang w:eastAsia="hu-HU"/>
        </w:rPr>
        <w:t>EU</w:t>
      </w:r>
      <w:r w:rsidR="00B83DF0">
        <w:rPr>
          <w:lang w:eastAsia="hu-HU"/>
        </w:rPr>
        <w:t xml:space="preserve"> vagy India.</w:t>
      </w:r>
    </w:p>
    <w:p w14:paraId="12559943" w14:textId="6D88767A" w:rsidR="009B4676" w:rsidRDefault="0035681A" w:rsidP="00F93546">
      <w:pPr>
        <w:jc w:val="both"/>
        <w:rPr>
          <w:lang w:eastAsia="hu-HU"/>
        </w:rPr>
      </w:pPr>
      <w:r>
        <w:rPr>
          <w:lang w:eastAsia="hu-HU"/>
        </w:rPr>
        <w:t xml:space="preserve">A </w:t>
      </w:r>
      <w:r w:rsidR="00D91410" w:rsidRPr="00D91410">
        <w:rPr>
          <w:lang w:eastAsia="hu-HU"/>
        </w:rPr>
        <w:t xml:space="preserve">Gibson, </w:t>
      </w:r>
      <w:proofErr w:type="spellStart"/>
      <w:r w:rsidR="00D91410" w:rsidRPr="00D91410">
        <w:rPr>
          <w:lang w:eastAsia="hu-HU"/>
        </w:rPr>
        <w:t>Dunn</w:t>
      </w:r>
      <w:proofErr w:type="spellEnd"/>
      <w:r w:rsidR="00D91410" w:rsidRPr="00D91410">
        <w:rPr>
          <w:lang w:eastAsia="hu-HU"/>
        </w:rPr>
        <w:t xml:space="preserve"> &amp; </w:t>
      </w:r>
      <w:proofErr w:type="spellStart"/>
      <w:r w:rsidR="00D91410" w:rsidRPr="00D91410">
        <w:rPr>
          <w:lang w:eastAsia="hu-HU"/>
        </w:rPr>
        <w:t>Crutcher</w:t>
      </w:r>
      <w:proofErr w:type="spellEnd"/>
      <w:r w:rsidR="00D91410" w:rsidRPr="00D91410">
        <w:rPr>
          <w:lang w:eastAsia="hu-HU"/>
        </w:rPr>
        <w:t xml:space="preserve"> LLP</w:t>
      </w:r>
      <w:r w:rsidR="00D91410">
        <w:rPr>
          <w:lang w:eastAsia="hu-HU"/>
        </w:rPr>
        <w:t xml:space="preserve"> egy nemzetközi ügyvédi iroda, </w:t>
      </w:r>
      <w:r w:rsidR="0059739C">
        <w:rPr>
          <w:lang w:eastAsia="hu-HU"/>
        </w:rPr>
        <w:t>a</w:t>
      </w:r>
      <w:r w:rsidR="00D91410">
        <w:rPr>
          <w:lang w:eastAsia="hu-HU"/>
        </w:rPr>
        <w:t xml:space="preserve">melynek </w:t>
      </w:r>
      <w:r w:rsidR="006C1D88">
        <w:rPr>
          <w:lang w:eastAsia="hu-HU"/>
        </w:rPr>
        <w:t xml:space="preserve">az </w:t>
      </w:r>
      <w:r w:rsidR="00712362">
        <w:rPr>
          <w:lang w:eastAsia="hu-HU"/>
        </w:rPr>
        <w:t>USA-ban</w:t>
      </w:r>
      <w:r w:rsidR="006C1D88">
        <w:rPr>
          <w:lang w:eastAsia="hu-HU"/>
        </w:rPr>
        <w:t>, Európába</w:t>
      </w:r>
      <w:r w:rsidR="0059739C">
        <w:rPr>
          <w:lang w:eastAsia="hu-HU"/>
        </w:rPr>
        <w:t>n</w:t>
      </w:r>
      <w:r w:rsidR="004C1000">
        <w:rPr>
          <w:lang w:eastAsia="hu-HU"/>
        </w:rPr>
        <w:t>, Afrikában</w:t>
      </w:r>
      <w:r w:rsidR="00472556">
        <w:rPr>
          <w:lang w:eastAsia="hu-HU"/>
        </w:rPr>
        <w:t>, valamint</w:t>
      </w:r>
      <w:r w:rsidR="006C1D88">
        <w:rPr>
          <w:lang w:eastAsia="hu-HU"/>
        </w:rPr>
        <w:t xml:space="preserve"> Ázsiában is található </w:t>
      </w:r>
      <w:r w:rsidR="006F7808">
        <w:rPr>
          <w:lang w:eastAsia="hu-HU"/>
        </w:rPr>
        <w:t>irodája</w:t>
      </w:r>
      <w:r w:rsidR="00661A8C">
        <w:rPr>
          <w:lang w:eastAsia="hu-HU"/>
        </w:rPr>
        <w:t xml:space="preserve"> és </w:t>
      </w:r>
      <w:r w:rsidR="0059739C">
        <w:rPr>
          <w:lang w:eastAsia="hu-HU"/>
        </w:rPr>
        <w:t xml:space="preserve">az </w:t>
      </w:r>
      <w:r w:rsidR="00661A8C">
        <w:rPr>
          <w:lang w:eastAsia="hu-HU"/>
        </w:rPr>
        <w:t xml:space="preserve">egyik fő </w:t>
      </w:r>
      <w:r w:rsidR="009C076E">
        <w:rPr>
          <w:lang w:eastAsia="hu-HU"/>
        </w:rPr>
        <w:t>szakterületük az információ</w:t>
      </w:r>
      <w:r w:rsidR="0059739C">
        <w:rPr>
          <w:lang w:eastAsia="hu-HU"/>
        </w:rPr>
        <w:t>-</w:t>
      </w:r>
      <w:r w:rsidR="009C076E">
        <w:rPr>
          <w:lang w:eastAsia="hu-HU"/>
        </w:rPr>
        <w:t xml:space="preserve"> és adatbiztonság. </w:t>
      </w:r>
      <w:r w:rsidR="00434747">
        <w:rPr>
          <w:lang w:eastAsia="hu-HU"/>
        </w:rPr>
        <w:t xml:space="preserve">Beszámolójukban </w:t>
      </w:r>
      <w:sdt>
        <w:sdtPr>
          <w:rPr>
            <w:lang w:eastAsia="hu-HU"/>
          </w:rPr>
          <w:id w:val="-1590916741"/>
          <w:citation/>
        </w:sdtPr>
        <w:sdtEndPr/>
        <w:sdtContent>
          <w:r w:rsidR="00434747">
            <w:rPr>
              <w:lang w:eastAsia="hu-HU"/>
            </w:rPr>
            <w:fldChar w:fldCharType="begin"/>
          </w:r>
          <w:r w:rsidR="009849E1">
            <w:rPr>
              <w:lang w:eastAsia="hu-HU"/>
            </w:rPr>
            <w:instrText xml:space="preserve">CITATION Dun22 \l 1038 </w:instrText>
          </w:r>
          <w:r w:rsidR="00434747">
            <w:rPr>
              <w:lang w:eastAsia="hu-HU"/>
            </w:rPr>
            <w:fldChar w:fldCharType="separate"/>
          </w:r>
          <w:r w:rsidR="00884D81" w:rsidRPr="00884D81">
            <w:rPr>
              <w:noProof/>
              <w:lang w:eastAsia="hu-HU"/>
            </w:rPr>
            <w:t>[4]</w:t>
          </w:r>
          <w:r w:rsidR="00434747">
            <w:rPr>
              <w:lang w:eastAsia="hu-HU"/>
            </w:rPr>
            <w:fldChar w:fldCharType="end"/>
          </w:r>
        </w:sdtContent>
      </w:sdt>
      <w:r w:rsidR="00434747">
        <w:rPr>
          <w:lang w:eastAsia="hu-HU"/>
        </w:rPr>
        <w:t xml:space="preserve"> összeszedték, hogy milyen </w:t>
      </w:r>
      <w:r w:rsidR="003B1F9B" w:rsidRPr="00F93546">
        <w:rPr>
          <w:i/>
          <w:iCs/>
          <w:lang w:eastAsia="hu-HU"/>
        </w:rPr>
        <w:t xml:space="preserve">jogi és </w:t>
      </w:r>
      <w:r w:rsidR="004C1000" w:rsidRPr="00F93546">
        <w:rPr>
          <w:i/>
          <w:iCs/>
          <w:lang w:eastAsia="hu-HU"/>
        </w:rPr>
        <w:t>gyakorlati</w:t>
      </w:r>
      <w:r w:rsidR="003B1F9B" w:rsidRPr="00F93546">
        <w:rPr>
          <w:i/>
          <w:iCs/>
          <w:lang w:eastAsia="hu-HU"/>
        </w:rPr>
        <w:t xml:space="preserve"> változások </w:t>
      </w:r>
      <w:r w:rsidR="003B1F9B" w:rsidRPr="00472556">
        <w:rPr>
          <w:lang w:eastAsia="hu-HU"/>
        </w:rPr>
        <w:t>történtek</w:t>
      </w:r>
      <w:r w:rsidR="003B1F9B" w:rsidRPr="00F93546">
        <w:rPr>
          <w:i/>
          <w:iCs/>
          <w:lang w:eastAsia="hu-HU"/>
        </w:rPr>
        <w:t xml:space="preserve"> </w:t>
      </w:r>
      <w:r w:rsidR="003B1F9B" w:rsidRPr="00472556">
        <w:rPr>
          <w:lang w:eastAsia="hu-HU"/>
        </w:rPr>
        <w:t>a 2021-es évben</w:t>
      </w:r>
      <w:r w:rsidR="001F312D" w:rsidRPr="00472556">
        <w:rPr>
          <w:lang w:eastAsia="hu-HU"/>
        </w:rPr>
        <w:t xml:space="preserve"> az információbiztonság területén</w:t>
      </w:r>
      <w:r w:rsidR="00033A66">
        <w:rPr>
          <w:lang w:eastAsia="hu-HU"/>
        </w:rPr>
        <w:t>.</w:t>
      </w:r>
      <w:r w:rsidR="00F93546" w:rsidRPr="00036355">
        <w:rPr>
          <w:lang w:eastAsia="hu-HU"/>
        </w:rPr>
        <w:t xml:space="preserve"> </w:t>
      </w:r>
      <w:r w:rsidR="00F93546">
        <w:rPr>
          <w:lang w:eastAsia="hu-HU"/>
        </w:rPr>
        <w:t>A</w:t>
      </w:r>
      <w:r w:rsidR="00E1719B">
        <w:rPr>
          <w:lang w:eastAsia="hu-HU"/>
        </w:rPr>
        <w:t xml:space="preserve">z összefoglaló külön kitér az </w:t>
      </w:r>
      <w:r w:rsidR="00712362">
        <w:rPr>
          <w:lang w:eastAsia="hu-HU"/>
        </w:rPr>
        <w:t>EU</w:t>
      </w:r>
      <w:r w:rsidR="00472556">
        <w:rPr>
          <w:lang w:eastAsia="hu-HU"/>
        </w:rPr>
        <w:t>-</w:t>
      </w:r>
      <w:r w:rsidR="00E1719B">
        <w:rPr>
          <w:lang w:eastAsia="hu-HU"/>
        </w:rPr>
        <w:t xml:space="preserve">s tagállamokra is, </w:t>
      </w:r>
      <w:r w:rsidR="004C1000">
        <w:rPr>
          <w:lang w:eastAsia="hu-HU"/>
        </w:rPr>
        <w:t xml:space="preserve">azonban az </w:t>
      </w:r>
      <w:r w:rsidR="00712362">
        <w:rPr>
          <w:lang w:eastAsia="hu-HU"/>
        </w:rPr>
        <w:t>USA-ról</w:t>
      </w:r>
      <w:r w:rsidR="004C1000">
        <w:rPr>
          <w:lang w:eastAsia="hu-HU"/>
        </w:rPr>
        <w:t xml:space="preserve"> nem tartalmaz információt.</w:t>
      </w:r>
    </w:p>
    <w:p w14:paraId="6D9EACB2" w14:textId="1378CEA9" w:rsidR="00B52F22" w:rsidRPr="00036355" w:rsidRDefault="00964320" w:rsidP="00F93546">
      <w:pPr>
        <w:jc w:val="both"/>
        <w:rPr>
          <w:lang w:eastAsia="hu-HU"/>
        </w:rPr>
      </w:pPr>
      <w:r>
        <w:rPr>
          <w:lang w:eastAsia="hu-HU"/>
        </w:rPr>
        <w:t xml:space="preserve">Összegzésképp megállapítható, hogy a nemzetközi összehasonlító tanulmányok száma limitált, </w:t>
      </w:r>
      <w:r w:rsidR="00CF0823">
        <w:rPr>
          <w:lang w:eastAsia="hu-HU"/>
        </w:rPr>
        <w:t>illetve az egyes tagállamokra jellemző összehasonlítás</w:t>
      </w:r>
      <w:r w:rsidR="003D5B29">
        <w:rPr>
          <w:lang w:eastAsia="hu-HU"/>
        </w:rPr>
        <w:t xml:space="preserve"> publikusan nem elérhető. Továbbá az is látható, hogy a </w:t>
      </w:r>
      <w:proofErr w:type="spellStart"/>
      <w:r w:rsidR="00C94766" w:rsidRPr="00C94766">
        <w:rPr>
          <w:lang w:eastAsia="hu-HU"/>
        </w:rPr>
        <w:t>kiberbiztonsághoz</w:t>
      </w:r>
      <w:proofErr w:type="spellEnd"/>
      <w:r w:rsidR="00C94766" w:rsidRPr="00C94766">
        <w:rPr>
          <w:lang w:eastAsia="hu-HU"/>
        </w:rPr>
        <w:t xml:space="preserve"> és </w:t>
      </w:r>
      <w:proofErr w:type="spellStart"/>
      <w:r w:rsidR="00C94766" w:rsidRPr="00C94766">
        <w:rPr>
          <w:lang w:eastAsia="hu-HU"/>
        </w:rPr>
        <w:t>kiberbűnözéshez</w:t>
      </w:r>
      <w:proofErr w:type="spellEnd"/>
      <w:r w:rsidR="00C94766" w:rsidRPr="00C94766">
        <w:rPr>
          <w:lang w:eastAsia="hu-HU"/>
        </w:rPr>
        <w:t xml:space="preserve"> köthető jogszabályok</w:t>
      </w:r>
      <w:r w:rsidR="00472556">
        <w:rPr>
          <w:lang w:eastAsia="hu-HU"/>
        </w:rPr>
        <w:t>, valamint</w:t>
      </w:r>
      <w:r w:rsidR="003D5B29">
        <w:rPr>
          <w:lang w:eastAsia="hu-HU"/>
        </w:rPr>
        <w:t xml:space="preserve"> a </w:t>
      </w:r>
      <w:r w:rsidR="000130C1">
        <w:rPr>
          <w:lang w:eastAsia="hu-HU"/>
        </w:rPr>
        <w:t>kikényszerítés eszközei több tanulmányban is megtalálhatóak</w:t>
      </w:r>
      <w:r w:rsidR="00942BF0">
        <w:rPr>
          <w:lang w:eastAsia="hu-HU"/>
        </w:rPr>
        <w:t>.</w:t>
      </w:r>
    </w:p>
    <w:p w14:paraId="3CBBBC2E" w14:textId="04089599" w:rsidR="00575498" w:rsidRDefault="008034BC" w:rsidP="00353EB0">
      <w:pPr>
        <w:pStyle w:val="Cmsor1"/>
        <w:rPr>
          <w:lang w:eastAsia="hu-HU"/>
        </w:rPr>
      </w:pPr>
      <w:r>
        <w:rPr>
          <w:lang w:eastAsia="hu-HU"/>
        </w:rPr>
        <w:t>Nemzetközi információbiztonsági szabványok</w:t>
      </w:r>
    </w:p>
    <w:p w14:paraId="68CB1528" w14:textId="12CDBCAC" w:rsidR="00FE6568" w:rsidRPr="00FE6568" w:rsidRDefault="00111335" w:rsidP="004C2D3D">
      <w:pPr>
        <w:jc w:val="both"/>
        <w:rPr>
          <w:lang w:eastAsia="hu-HU"/>
        </w:rPr>
      </w:pPr>
      <w:r>
        <w:rPr>
          <w:lang w:eastAsia="hu-HU"/>
        </w:rPr>
        <w:t>Nemzetközi viszonylatban két nagyobb szabvány határozza meg a köz</w:t>
      </w:r>
      <w:r w:rsidR="004C2D3D">
        <w:rPr>
          <w:lang w:eastAsia="hu-HU"/>
        </w:rPr>
        <w:t>- és magánszektorban szereplő szervezetek információbiztonsági követelményeit</w:t>
      </w:r>
      <w:r w:rsidR="00640745">
        <w:rPr>
          <w:lang w:eastAsia="hu-HU"/>
        </w:rPr>
        <w:t xml:space="preserve">: </w:t>
      </w:r>
      <w:r w:rsidR="00640745" w:rsidRPr="00965645">
        <w:rPr>
          <w:i/>
          <w:iCs/>
          <w:lang w:eastAsia="hu-HU"/>
        </w:rPr>
        <w:t>ISO</w:t>
      </w:r>
      <w:r w:rsidR="007C1338">
        <w:rPr>
          <w:i/>
          <w:iCs/>
          <w:lang w:eastAsia="hu-HU"/>
        </w:rPr>
        <w:t>/IEC</w:t>
      </w:r>
      <w:r w:rsidR="00640745" w:rsidRPr="00965645">
        <w:rPr>
          <w:i/>
          <w:iCs/>
          <w:lang w:eastAsia="hu-HU"/>
        </w:rPr>
        <w:t xml:space="preserve"> 27001</w:t>
      </w:r>
      <w:r w:rsidR="00640745">
        <w:rPr>
          <w:lang w:eastAsia="hu-HU"/>
        </w:rPr>
        <w:t xml:space="preserve"> és </w:t>
      </w:r>
      <w:r w:rsidR="00640745" w:rsidRPr="00965645">
        <w:rPr>
          <w:i/>
          <w:iCs/>
          <w:lang w:eastAsia="hu-HU"/>
        </w:rPr>
        <w:t>NIST SP 800-</w:t>
      </w:r>
      <w:r w:rsidR="00CB6551">
        <w:rPr>
          <w:i/>
          <w:iCs/>
          <w:lang w:eastAsia="hu-HU"/>
        </w:rPr>
        <w:t>171</w:t>
      </w:r>
      <w:r w:rsidR="00640745">
        <w:rPr>
          <w:lang w:eastAsia="hu-HU"/>
        </w:rPr>
        <w:t xml:space="preserve">. Ezen kívül természetesen még léteznek egyéb </w:t>
      </w:r>
      <w:r w:rsidR="00367474">
        <w:rPr>
          <w:lang w:eastAsia="hu-HU"/>
        </w:rPr>
        <w:t>fontos</w:t>
      </w:r>
      <w:r w:rsidR="00640745">
        <w:rPr>
          <w:lang w:eastAsia="hu-HU"/>
        </w:rPr>
        <w:t xml:space="preserve"> </w:t>
      </w:r>
      <w:r w:rsidR="00965645">
        <w:rPr>
          <w:lang w:eastAsia="hu-HU"/>
        </w:rPr>
        <w:t xml:space="preserve">szabványok is (ITIL, CC, </w:t>
      </w:r>
      <w:r w:rsidR="00BB49F6">
        <w:rPr>
          <w:lang w:eastAsia="hu-HU"/>
        </w:rPr>
        <w:t>INFOSEC stb.</w:t>
      </w:r>
      <w:r w:rsidR="00965645">
        <w:rPr>
          <w:lang w:eastAsia="hu-HU"/>
        </w:rPr>
        <w:t>)</w:t>
      </w:r>
      <w:r w:rsidR="00C33C34">
        <w:rPr>
          <w:lang w:eastAsia="hu-HU"/>
        </w:rPr>
        <w:t>, ezek</w:t>
      </w:r>
      <w:r w:rsidR="00BB49F6">
        <w:rPr>
          <w:lang w:eastAsia="hu-HU"/>
        </w:rPr>
        <w:t xml:space="preserve"> azonban jelen dolgozat</w:t>
      </w:r>
      <w:r w:rsidR="00367474">
        <w:rPr>
          <w:lang w:eastAsia="hu-HU"/>
        </w:rPr>
        <w:t xml:space="preserve"> kontextusában nem relevánsak.</w:t>
      </w:r>
    </w:p>
    <w:p w14:paraId="7D5BC0A2" w14:textId="08801EA1" w:rsidR="00114027" w:rsidRPr="00114027" w:rsidRDefault="00942BF0" w:rsidP="00114027">
      <w:pPr>
        <w:jc w:val="both"/>
      </w:pPr>
      <w:r w:rsidRPr="00FE6568">
        <w:rPr>
          <w:i/>
          <w:iCs/>
          <w:lang w:eastAsia="hu-HU"/>
        </w:rPr>
        <w:t>ISO</w:t>
      </w:r>
      <w:r w:rsidR="007C1338">
        <w:rPr>
          <w:i/>
          <w:iCs/>
          <w:lang w:eastAsia="hu-HU"/>
        </w:rPr>
        <w:t>/IEC</w:t>
      </w:r>
      <w:r w:rsidRPr="00FE6568">
        <w:rPr>
          <w:i/>
          <w:iCs/>
          <w:lang w:eastAsia="hu-HU"/>
        </w:rPr>
        <w:t xml:space="preserve"> </w:t>
      </w:r>
      <w:r w:rsidRPr="00BE784E">
        <w:rPr>
          <w:i/>
          <w:iCs/>
          <w:lang w:eastAsia="hu-HU"/>
        </w:rPr>
        <w:t>2700</w:t>
      </w:r>
      <w:r w:rsidR="0051475A" w:rsidRPr="00BE784E">
        <w:rPr>
          <w:i/>
          <w:iCs/>
          <w:lang w:eastAsia="hu-HU"/>
        </w:rPr>
        <w:t>x</w:t>
      </w:r>
      <w:r w:rsidRPr="00FE6568">
        <w:rPr>
          <w:i/>
          <w:iCs/>
          <w:lang w:eastAsia="hu-HU"/>
        </w:rPr>
        <w:t>-es szabvány</w:t>
      </w:r>
      <w:r w:rsidR="00C33C34">
        <w:rPr>
          <w:i/>
          <w:iCs/>
          <w:lang w:eastAsia="hu-HU"/>
        </w:rPr>
        <w:t>csoport</w:t>
      </w:r>
      <w:r w:rsidR="00772D5D" w:rsidRPr="00FE6568">
        <w:rPr>
          <w:i/>
          <w:iCs/>
          <w:lang w:eastAsia="hu-HU"/>
        </w:rPr>
        <w:t>:</w:t>
      </w:r>
      <w:r w:rsidR="00367474">
        <w:rPr>
          <w:i/>
          <w:iCs/>
          <w:lang w:eastAsia="hu-HU"/>
        </w:rPr>
        <w:t xml:space="preserve"> </w:t>
      </w:r>
      <w:r w:rsidR="00C33C34">
        <w:rPr>
          <w:lang w:eastAsia="hu-HU"/>
        </w:rPr>
        <w:t>a</w:t>
      </w:r>
      <w:r w:rsidR="00C846DF" w:rsidRPr="00C846DF">
        <w:rPr>
          <w:lang w:eastAsia="hu-HU"/>
        </w:rPr>
        <w:t xml:space="preserve"> Nemzetközi Szabványügyi Szervezet (ISO) </w:t>
      </w:r>
      <w:r w:rsidR="00CA21E1">
        <w:rPr>
          <w:lang w:eastAsia="hu-HU"/>
        </w:rPr>
        <w:t xml:space="preserve">és </w:t>
      </w:r>
      <w:r w:rsidR="00C846DF" w:rsidRPr="00C846DF">
        <w:rPr>
          <w:lang w:eastAsia="hu-HU"/>
        </w:rPr>
        <w:t xml:space="preserve">a Nemzetközi Elektrotechnikai Bizottság (IEC) </w:t>
      </w:r>
      <w:r w:rsidR="00CA21E1">
        <w:rPr>
          <w:lang w:eastAsia="hu-HU"/>
        </w:rPr>
        <w:t xml:space="preserve">által </w:t>
      </w:r>
      <w:r w:rsidR="00C846DF" w:rsidRPr="00C846DF">
        <w:rPr>
          <w:lang w:eastAsia="hu-HU"/>
        </w:rPr>
        <w:t xml:space="preserve">kiadott </w:t>
      </w:r>
      <w:r w:rsidR="000C589E">
        <w:rPr>
          <w:lang w:eastAsia="hu-HU"/>
        </w:rPr>
        <w:t>szabvány</w:t>
      </w:r>
      <w:r w:rsidR="00C33C34">
        <w:rPr>
          <w:lang w:eastAsia="hu-HU"/>
        </w:rPr>
        <w:t>csoport</w:t>
      </w:r>
      <w:r w:rsidR="000C589E">
        <w:rPr>
          <w:lang w:eastAsia="hu-HU"/>
        </w:rPr>
        <w:t>,</w:t>
      </w:r>
      <w:r w:rsidR="00FF40DC">
        <w:rPr>
          <w:lang w:eastAsia="hu-HU"/>
        </w:rPr>
        <w:t xml:space="preserve"> </w:t>
      </w:r>
      <w:r w:rsidR="00AD6E38">
        <w:rPr>
          <w:lang w:eastAsia="hu-HU"/>
        </w:rPr>
        <w:t>a</w:t>
      </w:r>
      <w:r w:rsidR="00E73563">
        <w:rPr>
          <w:lang w:eastAsia="hu-HU"/>
        </w:rPr>
        <w:t>mely segítséget nyújt a</w:t>
      </w:r>
      <w:r w:rsidR="00AD6E38">
        <w:rPr>
          <w:lang w:eastAsia="hu-HU"/>
        </w:rPr>
        <w:t xml:space="preserve"> </w:t>
      </w:r>
      <w:r w:rsidR="00E73563">
        <w:rPr>
          <w:lang w:eastAsia="hu-HU"/>
        </w:rPr>
        <w:t>szervezetek</w:t>
      </w:r>
      <w:r w:rsidR="00AD6E38">
        <w:rPr>
          <w:lang w:eastAsia="hu-HU"/>
        </w:rPr>
        <w:t xml:space="preserve"> számára </w:t>
      </w:r>
      <w:r w:rsidR="00C846DF" w:rsidRPr="00C846DF">
        <w:rPr>
          <w:lang w:eastAsia="hu-HU"/>
        </w:rPr>
        <w:t xml:space="preserve">információbiztonsági </w:t>
      </w:r>
      <w:r w:rsidR="00AD6E38">
        <w:rPr>
          <w:lang w:eastAsia="hu-HU"/>
        </w:rPr>
        <w:t>irányítási</w:t>
      </w:r>
      <w:r w:rsidR="00C846DF" w:rsidRPr="00C846DF">
        <w:rPr>
          <w:lang w:eastAsia="hu-HU"/>
        </w:rPr>
        <w:t xml:space="preserve"> rendszer (ISMS) létrehozásá</w:t>
      </w:r>
      <w:r w:rsidR="00082011">
        <w:rPr>
          <w:lang w:eastAsia="hu-HU"/>
        </w:rPr>
        <w:t>ban</w:t>
      </w:r>
      <w:r w:rsidR="00C846DF" w:rsidRPr="00C846DF">
        <w:rPr>
          <w:lang w:eastAsia="hu-HU"/>
        </w:rPr>
        <w:t>, karbantartás</w:t>
      </w:r>
      <w:r w:rsidR="00AD6E38">
        <w:rPr>
          <w:lang w:eastAsia="hu-HU"/>
        </w:rPr>
        <w:t>á</w:t>
      </w:r>
      <w:r w:rsidR="00082011">
        <w:rPr>
          <w:lang w:eastAsia="hu-HU"/>
        </w:rPr>
        <w:t>ban</w:t>
      </w:r>
      <w:r w:rsidR="00C846DF" w:rsidRPr="00C846DF">
        <w:rPr>
          <w:lang w:eastAsia="hu-HU"/>
        </w:rPr>
        <w:t xml:space="preserve"> és folyamatos fejlesztésé</w:t>
      </w:r>
      <w:r w:rsidR="00082011">
        <w:rPr>
          <w:lang w:eastAsia="hu-HU"/>
        </w:rPr>
        <w:t>ben</w:t>
      </w:r>
      <w:r w:rsidR="00C846DF" w:rsidRPr="00C846DF">
        <w:rPr>
          <w:lang w:eastAsia="hu-HU"/>
        </w:rPr>
        <w:t>.</w:t>
      </w:r>
      <w:r w:rsidR="00114027">
        <w:rPr>
          <w:lang w:eastAsia="hu-HU"/>
        </w:rPr>
        <w:t xml:space="preserve"> </w:t>
      </w:r>
      <w:r w:rsidR="00114027" w:rsidRPr="00114027">
        <w:t xml:space="preserve">Az irányítási rendszer magában foglalja a szervezetet, a struktúrát, a szabályzatokat, a tervezési tevékenységeket, a felelősségeket, a gyakorlatokat, az eljárásokat, a folyamatokat és az erőforrásokat. </w:t>
      </w:r>
      <w:r w:rsidR="00D075B7">
        <w:t>Fontos kiemelni az ISO 27001:</w:t>
      </w:r>
      <w:r w:rsidR="00EC0890">
        <w:t>2013</w:t>
      </w:r>
      <w:sdt>
        <w:sdtPr>
          <w:rPr>
            <w:i/>
            <w:iCs/>
            <w:lang w:eastAsia="hu-HU"/>
          </w:rPr>
          <w:id w:val="-331218369"/>
          <w:citation/>
        </w:sdtPr>
        <w:sdtEndPr/>
        <w:sdtContent>
          <w:r w:rsidR="00BE784E">
            <w:rPr>
              <w:i/>
              <w:iCs/>
              <w:lang w:eastAsia="hu-HU"/>
            </w:rPr>
            <w:fldChar w:fldCharType="begin"/>
          </w:r>
          <w:r w:rsidR="00BE784E">
            <w:rPr>
              <w:i/>
              <w:iCs/>
              <w:lang w:eastAsia="hu-HU"/>
            </w:rPr>
            <w:instrText xml:space="preserve">CITATION ISO05 \l 1038 </w:instrText>
          </w:r>
          <w:r w:rsidR="00BE784E">
            <w:rPr>
              <w:i/>
              <w:iCs/>
              <w:lang w:eastAsia="hu-HU"/>
            </w:rPr>
            <w:fldChar w:fldCharType="separate"/>
          </w:r>
          <w:r w:rsidR="00884D81">
            <w:rPr>
              <w:i/>
              <w:iCs/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[5]</w:t>
          </w:r>
          <w:r w:rsidR="00BE784E">
            <w:rPr>
              <w:i/>
              <w:iCs/>
              <w:lang w:eastAsia="hu-HU"/>
            </w:rPr>
            <w:fldChar w:fldCharType="end"/>
          </w:r>
        </w:sdtContent>
      </w:sdt>
      <w:r w:rsidR="00D55101">
        <w:t xml:space="preserve"> szabványt, amely </w:t>
      </w:r>
      <w:r w:rsidR="00623843">
        <w:t>a ki</w:t>
      </w:r>
      <w:r w:rsidR="00D55101">
        <w:t>alakítandó ISMS-</w:t>
      </w:r>
      <w:proofErr w:type="spellStart"/>
      <w:r w:rsidR="00D55101">
        <w:t>hez</w:t>
      </w:r>
      <w:proofErr w:type="spellEnd"/>
      <w:r w:rsidR="00D55101">
        <w:t xml:space="preserve"> kapcsolódó követelményrendszert határozza meg</w:t>
      </w:r>
      <w:r w:rsidR="00623843">
        <w:t xml:space="preserve">, illetve az ISO 27002:2016 </w:t>
      </w:r>
      <w:sdt>
        <w:sdtPr>
          <w:id w:val="922690749"/>
          <w:citation/>
        </w:sdtPr>
        <w:sdtEndPr/>
        <w:sdtContent>
          <w:r w:rsidR="00BE784E">
            <w:fldChar w:fldCharType="begin"/>
          </w:r>
          <w:r w:rsidR="00BE784E">
            <w:instrText xml:space="preserve"> CITATION ISO22 \l 1038 </w:instrText>
          </w:r>
          <w:r w:rsidR="00BE784E">
            <w:fldChar w:fldCharType="separate"/>
          </w:r>
          <w:r w:rsidR="00884D81" w:rsidRPr="00884D81">
            <w:rPr>
              <w:noProof/>
            </w:rPr>
            <w:t>[6]</w:t>
          </w:r>
          <w:r w:rsidR="00BE784E">
            <w:fldChar w:fldCharType="end"/>
          </w:r>
        </w:sdtContent>
      </w:sdt>
      <w:r w:rsidR="00BE784E">
        <w:t xml:space="preserve"> </w:t>
      </w:r>
      <w:r w:rsidR="00623843">
        <w:t>szabványt, amely az ISMS-</w:t>
      </w:r>
      <w:proofErr w:type="spellStart"/>
      <w:r w:rsidR="00623843">
        <w:t>hez</w:t>
      </w:r>
      <w:proofErr w:type="spellEnd"/>
      <w:r w:rsidR="00623843">
        <w:t xml:space="preserve"> kapcsolódó </w:t>
      </w:r>
      <w:r w:rsidR="00880E4D">
        <w:t xml:space="preserve">információbiztonsági intézkedéseket </w:t>
      </w:r>
      <w:r w:rsidR="00D55101">
        <w:t>definiálja</w:t>
      </w:r>
      <w:r w:rsidR="00D85CBA">
        <w:t>.</w:t>
      </w:r>
    </w:p>
    <w:p w14:paraId="494004D8" w14:textId="02054F49" w:rsidR="00C03949" w:rsidRPr="00AC7669" w:rsidRDefault="00C03949" w:rsidP="003549D4">
      <w:pPr>
        <w:jc w:val="both"/>
        <w:rPr>
          <w:lang w:eastAsia="hu-HU"/>
        </w:rPr>
      </w:pPr>
      <w:r w:rsidRPr="00FE6568">
        <w:rPr>
          <w:i/>
          <w:iCs/>
          <w:lang w:eastAsia="hu-HU"/>
        </w:rPr>
        <w:t>NIST</w:t>
      </w:r>
      <w:r>
        <w:rPr>
          <w:i/>
          <w:iCs/>
          <w:lang w:eastAsia="hu-HU"/>
        </w:rPr>
        <w:t xml:space="preserve"> SP</w:t>
      </w:r>
      <w:r w:rsidRPr="00FE6568">
        <w:rPr>
          <w:i/>
          <w:iCs/>
          <w:lang w:eastAsia="hu-HU"/>
        </w:rPr>
        <w:t xml:space="preserve"> </w:t>
      </w:r>
      <w:r>
        <w:rPr>
          <w:i/>
          <w:iCs/>
          <w:lang w:eastAsia="hu-HU"/>
        </w:rPr>
        <w:t xml:space="preserve">800-171 </w:t>
      </w:r>
      <w:r w:rsidRPr="00FE6568">
        <w:rPr>
          <w:i/>
          <w:iCs/>
          <w:lang w:eastAsia="hu-HU"/>
        </w:rPr>
        <w:t>szabvány:</w:t>
      </w:r>
      <w:r>
        <w:rPr>
          <w:i/>
          <w:iCs/>
          <w:lang w:eastAsia="hu-HU"/>
        </w:rPr>
        <w:t xml:space="preserve"> </w:t>
      </w:r>
      <w:r>
        <w:rPr>
          <w:lang w:eastAsia="hu-HU"/>
        </w:rPr>
        <w:t xml:space="preserve">Az </w:t>
      </w:r>
      <w:r w:rsidR="00712362">
        <w:rPr>
          <w:lang w:eastAsia="hu-HU"/>
        </w:rPr>
        <w:t>USA</w:t>
      </w:r>
      <w:r>
        <w:rPr>
          <w:lang w:eastAsia="hu-HU"/>
        </w:rPr>
        <w:t xml:space="preserve"> </w:t>
      </w:r>
      <w:r w:rsidR="00381089" w:rsidRPr="00381089">
        <w:rPr>
          <w:lang w:eastAsia="hu-HU"/>
        </w:rPr>
        <w:t>Nemzeti Szabványügyi és Tech</w:t>
      </w:r>
      <w:r w:rsidR="00381089">
        <w:rPr>
          <w:lang w:eastAsia="hu-HU"/>
        </w:rPr>
        <w:t>n</w:t>
      </w:r>
      <w:r w:rsidR="00381089" w:rsidRPr="00381089">
        <w:rPr>
          <w:lang w:eastAsia="hu-HU"/>
        </w:rPr>
        <w:t>ológiai Intézet</w:t>
      </w:r>
      <w:r w:rsidR="00381089">
        <w:rPr>
          <w:lang w:eastAsia="hu-HU"/>
        </w:rPr>
        <w:t>e</w:t>
      </w:r>
      <w:r w:rsidR="00381089" w:rsidRPr="00381089" w:rsidDel="00381089">
        <w:rPr>
          <w:lang w:eastAsia="hu-HU"/>
        </w:rPr>
        <w:t xml:space="preserve"> </w:t>
      </w:r>
      <w:r w:rsidRPr="00580964">
        <w:rPr>
          <w:lang w:eastAsia="hu-HU"/>
        </w:rPr>
        <w:t>(NIST)</w:t>
      </w:r>
      <w:r>
        <w:rPr>
          <w:lang w:eastAsia="hu-HU"/>
        </w:rPr>
        <w:t xml:space="preserve"> által kiadott </w:t>
      </w:r>
      <w:r w:rsidRPr="001F312D">
        <w:rPr>
          <w:lang w:eastAsia="hu-HU"/>
        </w:rPr>
        <w:t>szabvány</w:t>
      </w:r>
      <w:r w:rsidR="00023D31" w:rsidRPr="001F312D">
        <w:rPr>
          <w:lang w:eastAsia="hu-HU"/>
        </w:rPr>
        <w:t xml:space="preserve"> </w:t>
      </w:r>
      <w:r w:rsidRPr="001F312D">
        <w:rPr>
          <w:lang w:eastAsia="hu-HU"/>
        </w:rPr>
        <w:t>fő fókuszában</w:t>
      </w:r>
      <w:r>
        <w:rPr>
          <w:lang w:eastAsia="hu-HU"/>
        </w:rPr>
        <w:t xml:space="preserve"> </w:t>
      </w:r>
      <w:r w:rsidR="00C46825">
        <w:rPr>
          <w:lang w:eastAsia="hu-HU"/>
        </w:rPr>
        <w:t xml:space="preserve">az ellenőrzött, de nem minősített </w:t>
      </w:r>
      <w:r w:rsidR="000D636B">
        <w:rPr>
          <w:lang w:eastAsia="hu-HU"/>
        </w:rPr>
        <w:t>adatok védelmével kapcsolatos követelmények állnak</w:t>
      </w:r>
      <w:r>
        <w:rPr>
          <w:lang w:eastAsia="hu-HU"/>
        </w:rPr>
        <w:t>.</w:t>
      </w:r>
      <w:r w:rsidR="000D636B">
        <w:rPr>
          <w:lang w:eastAsia="hu-HU"/>
        </w:rPr>
        <w:t xml:space="preserve"> </w:t>
      </w:r>
      <w:r w:rsidR="00820E19">
        <w:rPr>
          <w:lang w:eastAsia="hu-HU"/>
        </w:rPr>
        <w:t>Ez azt jelenti, hogy a NIST SP 800-171</w:t>
      </w:r>
      <w:sdt>
        <w:sdtPr>
          <w:rPr>
            <w:i/>
            <w:iCs/>
            <w:lang w:eastAsia="hu-HU"/>
          </w:rPr>
          <w:id w:val="-828438151"/>
          <w:citation/>
        </w:sdtPr>
        <w:sdtEndPr/>
        <w:sdtContent>
          <w:r w:rsidR="00670E87">
            <w:rPr>
              <w:i/>
              <w:iCs/>
              <w:lang w:eastAsia="hu-HU"/>
            </w:rPr>
            <w:fldChar w:fldCharType="begin"/>
          </w:r>
          <w:r w:rsidR="00670E87">
            <w:rPr>
              <w:i/>
              <w:iCs/>
              <w:lang w:eastAsia="hu-HU"/>
            </w:rPr>
            <w:instrText xml:space="preserve">CITATION Ron20 \l 1038 </w:instrText>
          </w:r>
          <w:r w:rsidR="00670E87">
            <w:rPr>
              <w:i/>
              <w:iCs/>
              <w:lang w:eastAsia="hu-HU"/>
            </w:rPr>
            <w:fldChar w:fldCharType="separate"/>
          </w:r>
          <w:r w:rsidR="00884D81">
            <w:rPr>
              <w:i/>
              <w:iCs/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[7]</w:t>
          </w:r>
          <w:r w:rsidR="00670E87">
            <w:rPr>
              <w:i/>
              <w:iCs/>
              <w:lang w:eastAsia="hu-HU"/>
            </w:rPr>
            <w:fldChar w:fldCharType="end"/>
          </w:r>
        </w:sdtContent>
      </w:sdt>
      <w:r w:rsidR="00820E19">
        <w:rPr>
          <w:lang w:eastAsia="hu-HU"/>
        </w:rPr>
        <w:t>, hasonlóan az ISO27002:20</w:t>
      </w:r>
      <w:r w:rsidR="00FB6D33">
        <w:rPr>
          <w:lang w:eastAsia="hu-HU"/>
        </w:rPr>
        <w:t>16</w:t>
      </w:r>
      <w:r w:rsidR="00820E19">
        <w:rPr>
          <w:lang w:eastAsia="hu-HU"/>
        </w:rPr>
        <w:t>-os szabványhoz, konkrét intézkedéseket határoz meg a szervezet ISMS-</w:t>
      </w:r>
      <w:proofErr w:type="spellStart"/>
      <w:r w:rsidR="00D55101" w:rsidRPr="001F312D">
        <w:rPr>
          <w:lang w:eastAsia="hu-HU"/>
        </w:rPr>
        <w:t>é</w:t>
      </w:r>
      <w:r w:rsidR="00820E19">
        <w:rPr>
          <w:lang w:eastAsia="hu-HU"/>
        </w:rPr>
        <w:t>hez</w:t>
      </w:r>
      <w:proofErr w:type="spellEnd"/>
      <w:r w:rsidR="00820E19">
        <w:rPr>
          <w:lang w:eastAsia="hu-HU"/>
        </w:rPr>
        <w:t xml:space="preserve"> kapcsolódóan. Továbbá tartalmazza az összes </w:t>
      </w:r>
      <w:r w:rsidR="00820E19" w:rsidRPr="00BE784E">
        <w:rPr>
          <w:lang w:eastAsia="hu-HU"/>
        </w:rPr>
        <w:t>ISO27002:20</w:t>
      </w:r>
      <w:r w:rsidR="00FB6D33">
        <w:rPr>
          <w:lang w:eastAsia="hu-HU"/>
        </w:rPr>
        <w:t>16</w:t>
      </w:r>
      <w:r w:rsidR="00820E19">
        <w:rPr>
          <w:lang w:eastAsia="hu-HU"/>
        </w:rPr>
        <w:t xml:space="preserve"> által m</w:t>
      </w:r>
      <w:r w:rsidR="00D55101">
        <w:rPr>
          <w:lang w:eastAsia="hu-HU"/>
        </w:rPr>
        <w:t xml:space="preserve">eghatározott intézkedést is, amelyet </w:t>
      </w:r>
      <w:r w:rsidR="00820E19">
        <w:rPr>
          <w:lang w:eastAsia="hu-HU"/>
        </w:rPr>
        <w:t>további elemekkel</w:t>
      </w:r>
      <w:r w:rsidR="00D55101">
        <w:rPr>
          <w:lang w:eastAsia="hu-HU"/>
        </w:rPr>
        <w:t xml:space="preserve"> bővít</w:t>
      </w:r>
      <w:r w:rsidR="00820E19">
        <w:rPr>
          <w:lang w:eastAsia="hu-HU"/>
        </w:rPr>
        <w:t>.</w:t>
      </w:r>
      <w:r w:rsidR="00A67A26">
        <w:rPr>
          <w:lang w:eastAsia="hu-HU"/>
        </w:rPr>
        <w:t xml:space="preserve"> Az NIST SP 800-171 párjaként érdemes még az NIST SP 800-53</w:t>
      </w:r>
      <w:sdt>
        <w:sdtPr>
          <w:rPr>
            <w:lang w:eastAsia="hu-HU"/>
          </w:rPr>
          <w:id w:val="702674019"/>
          <w:citation/>
        </w:sdtPr>
        <w:sdtEndPr/>
        <w:sdtContent>
          <w:r w:rsidR="005D1B5C">
            <w:rPr>
              <w:lang w:eastAsia="hu-HU"/>
            </w:rPr>
            <w:fldChar w:fldCharType="begin"/>
          </w:r>
          <w:r w:rsidR="005D1B5C">
            <w:rPr>
              <w:lang w:eastAsia="hu-HU"/>
            </w:rPr>
            <w:instrText xml:space="preserve"> CITATION Joi20 \l 1038 </w:instrText>
          </w:r>
          <w:r w:rsidR="005D1B5C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[8]</w:t>
          </w:r>
          <w:r w:rsidR="005D1B5C">
            <w:rPr>
              <w:lang w:eastAsia="hu-HU"/>
            </w:rPr>
            <w:fldChar w:fldCharType="end"/>
          </w:r>
        </w:sdtContent>
      </w:sdt>
      <w:r w:rsidR="00A67A26">
        <w:rPr>
          <w:lang w:eastAsia="hu-HU"/>
        </w:rPr>
        <w:t xml:space="preserve"> szabványt is megemlíteni, amely </w:t>
      </w:r>
      <w:r w:rsidR="00053A46">
        <w:rPr>
          <w:lang w:eastAsia="hu-HU"/>
        </w:rPr>
        <w:t>olyan b</w:t>
      </w:r>
      <w:r w:rsidR="00053A46" w:rsidRPr="00053A46">
        <w:rPr>
          <w:lang w:eastAsia="hu-HU"/>
        </w:rPr>
        <w:t xml:space="preserve">iztonsági és adatvédelmi </w:t>
      </w:r>
      <w:r w:rsidR="00053A46">
        <w:rPr>
          <w:lang w:eastAsia="hu-HU"/>
        </w:rPr>
        <w:t>intézkedéseket definiál, amelyek kötelezőek a</w:t>
      </w:r>
      <w:r w:rsidR="00053A46" w:rsidRPr="00053A46">
        <w:rPr>
          <w:lang w:eastAsia="hu-HU"/>
        </w:rPr>
        <w:t xml:space="preserve"> </w:t>
      </w:r>
      <w:r w:rsidR="00053A46">
        <w:rPr>
          <w:lang w:eastAsia="hu-HU"/>
        </w:rPr>
        <w:t>szövetségi szervezetekre nézve.</w:t>
      </w:r>
    </w:p>
    <w:p w14:paraId="2010100D" w14:textId="2CAA98BB" w:rsidR="00A564DD" w:rsidRPr="00A564DD" w:rsidRDefault="00A564DD" w:rsidP="008F146D">
      <w:pPr>
        <w:pStyle w:val="Cmsor1"/>
        <w:rPr>
          <w:lang w:eastAsia="hu-HU"/>
        </w:rPr>
      </w:pPr>
      <w:r w:rsidRPr="00A564DD">
        <w:rPr>
          <w:lang w:eastAsia="hu-HU"/>
        </w:rPr>
        <w:lastRenderedPageBreak/>
        <w:t xml:space="preserve">Releváns </w:t>
      </w:r>
      <w:r w:rsidR="00B6775E">
        <w:rPr>
          <w:lang w:eastAsia="hu-HU"/>
        </w:rPr>
        <w:t>jogi környezet</w:t>
      </w:r>
    </w:p>
    <w:p w14:paraId="02F2EA38" w14:textId="7906D925" w:rsidR="00CC5E88" w:rsidRPr="009D241E" w:rsidRDefault="009D241E" w:rsidP="004350D3">
      <w:pPr>
        <w:jc w:val="both"/>
        <w:rPr>
          <w:lang w:eastAsia="hu-HU"/>
        </w:rPr>
      </w:pPr>
      <w:r>
        <w:rPr>
          <w:lang w:eastAsia="hu-HU"/>
        </w:rPr>
        <w:t>Az esettanulmány</w:t>
      </w:r>
      <w:r w:rsidR="00B6775E">
        <w:rPr>
          <w:lang w:eastAsia="hu-HU"/>
        </w:rPr>
        <w:t xml:space="preserve"> alapján</w:t>
      </w:r>
      <w:r>
        <w:rPr>
          <w:lang w:eastAsia="hu-HU"/>
        </w:rPr>
        <w:t xml:space="preserve"> a jogi szabályozásokat külön kell vizsgálni </w:t>
      </w:r>
      <w:r w:rsidR="00712362">
        <w:rPr>
          <w:lang w:eastAsia="hu-HU"/>
        </w:rPr>
        <w:t>EU</w:t>
      </w:r>
      <w:r w:rsidR="00FB6D33">
        <w:rPr>
          <w:lang w:eastAsia="hu-HU"/>
        </w:rPr>
        <w:t>-</w:t>
      </w:r>
      <w:r>
        <w:rPr>
          <w:lang w:eastAsia="hu-HU"/>
        </w:rPr>
        <w:t xml:space="preserve">s szinten és </w:t>
      </w:r>
      <w:r w:rsidR="008E327C">
        <w:rPr>
          <w:lang w:eastAsia="hu-HU"/>
        </w:rPr>
        <w:t xml:space="preserve">külön </w:t>
      </w:r>
      <w:r w:rsidR="00D55101">
        <w:rPr>
          <w:lang w:eastAsia="hu-HU"/>
        </w:rPr>
        <w:t xml:space="preserve">elemezni szükséges az </w:t>
      </w:r>
      <w:r w:rsidR="00712362">
        <w:rPr>
          <w:lang w:eastAsia="hu-HU"/>
        </w:rPr>
        <w:t>USA</w:t>
      </w:r>
      <w:r w:rsidR="00D55101">
        <w:rPr>
          <w:lang w:eastAsia="hu-HU"/>
        </w:rPr>
        <w:t xml:space="preserve"> viszonylatában</w:t>
      </w:r>
      <w:r w:rsidR="008E327C">
        <w:rPr>
          <w:lang w:eastAsia="hu-HU"/>
        </w:rPr>
        <w:t xml:space="preserve">. Végül </w:t>
      </w:r>
      <w:r w:rsidR="00381089">
        <w:rPr>
          <w:lang w:eastAsia="hu-HU"/>
        </w:rPr>
        <w:t>meg kell állapítani</w:t>
      </w:r>
      <w:r w:rsidR="008E327C">
        <w:rPr>
          <w:lang w:eastAsia="hu-HU"/>
        </w:rPr>
        <w:t>, hogy létezik-e</w:t>
      </w:r>
      <w:r w:rsidR="00B6775E">
        <w:rPr>
          <w:lang w:eastAsia="hu-HU"/>
        </w:rPr>
        <w:t xml:space="preserve"> a szabályozásoknak olyan közös metszete, amely az USA-ban és az EU-ban</w:t>
      </w:r>
      <w:r w:rsidR="00927F8A">
        <w:rPr>
          <w:lang w:eastAsia="hu-HU"/>
        </w:rPr>
        <w:t xml:space="preserve"> egyaránt érvényes</w:t>
      </w:r>
      <w:r w:rsidR="00B6775E">
        <w:rPr>
          <w:lang w:eastAsia="hu-HU"/>
        </w:rPr>
        <w:t>.</w:t>
      </w:r>
    </w:p>
    <w:p w14:paraId="15184CF6" w14:textId="6EC2FFD7" w:rsidR="00A564DD" w:rsidRPr="004E4079" w:rsidRDefault="00712362" w:rsidP="00B6775E">
      <w:pPr>
        <w:pStyle w:val="Jegyzetszveg"/>
        <w:jc w:val="both"/>
        <w:rPr>
          <w:lang w:eastAsia="hu-HU"/>
        </w:rPr>
      </w:pPr>
      <w:r>
        <w:rPr>
          <w:i/>
          <w:iCs/>
          <w:lang w:eastAsia="hu-HU"/>
        </w:rPr>
        <w:t>EU</w:t>
      </w:r>
      <w:r w:rsidR="004E4079">
        <w:rPr>
          <w:i/>
          <w:iCs/>
          <w:lang w:eastAsia="hu-HU"/>
        </w:rPr>
        <w:t xml:space="preserve">. </w:t>
      </w:r>
      <w:r w:rsidR="004E4079">
        <w:rPr>
          <w:lang w:eastAsia="hu-HU"/>
        </w:rPr>
        <w:t xml:space="preserve">Az </w:t>
      </w:r>
      <w:r>
        <w:rPr>
          <w:lang w:eastAsia="hu-HU"/>
        </w:rPr>
        <w:t>EU</w:t>
      </w:r>
      <w:r w:rsidR="004E4079">
        <w:rPr>
          <w:lang w:eastAsia="hu-HU"/>
        </w:rPr>
        <w:t xml:space="preserve"> </w:t>
      </w:r>
      <w:r w:rsidR="00642186">
        <w:rPr>
          <w:lang w:eastAsia="hu-HU"/>
        </w:rPr>
        <w:t>jogalkotói szerepkörben</w:t>
      </w:r>
      <w:r w:rsidR="00D55101">
        <w:rPr>
          <w:lang w:eastAsia="hu-HU"/>
        </w:rPr>
        <w:t xml:space="preserve"> többek között</w:t>
      </w:r>
      <w:r w:rsidR="00642186">
        <w:rPr>
          <w:lang w:eastAsia="hu-HU"/>
        </w:rPr>
        <w:t xml:space="preserve"> definiálhat rendeletet és irányelvet. </w:t>
      </w:r>
      <w:r w:rsidR="00B6775E" w:rsidRPr="00381089">
        <w:t>A rendelet</w:t>
      </w:r>
      <w:r w:rsidR="00B6775E">
        <w:t xml:space="preserve"> olyan</w:t>
      </w:r>
      <w:r w:rsidR="00B6775E" w:rsidRPr="00381089">
        <w:t xml:space="preserve"> kötelező jogalkotási aktus, amely az EU egész területén</w:t>
      </w:r>
      <w:r w:rsidR="00B6775E">
        <w:t xml:space="preserve"> </w:t>
      </w:r>
      <w:r w:rsidR="00B6775E" w:rsidRPr="00381089">
        <w:t>teljes egészében alkalmazandó.</w:t>
      </w:r>
      <w:r w:rsidR="00B6775E">
        <w:t xml:space="preserve"> </w:t>
      </w:r>
      <w:r w:rsidR="00B6775E" w:rsidRPr="00381089">
        <w:t xml:space="preserve">Az irányelv </w:t>
      </w:r>
      <w:r w:rsidR="00B6775E">
        <w:t xml:space="preserve">ettől eltérően </w:t>
      </w:r>
      <w:r w:rsidR="00B6775E" w:rsidRPr="00381089">
        <w:t xml:space="preserve">olyan jogalkotási aktus, amely </w:t>
      </w:r>
      <w:r w:rsidR="00B6775E">
        <w:t>minden tagállam</w:t>
      </w:r>
      <w:r w:rsidR="00B6775E" w:rsidRPr="00381089">
        <w:t xml:space="preserve"> számára kötelezően e</w:t>
      </w:r>
      <w:r w:rsidR="00B6775E">
        <w:t xml:space="preserve">lérendő célkitűzést állapít meg, de az azzal kapcsolatos </w:t>
      </w:r>
      <w:r w:rsidR="00B6775E" w:rsidRPr="00381089">
        <w:t>döntéshozatal módja az egyes országokra van bízva</w:t>
      </w:r>
      <w:r w:rsidR="00B6775E">
        <w:t>.</w:t>
      </w:r>
    </w:p>
    <w:p w14:paraId="28DF5E1E" w14:textId="7FD7309E" w:rsidR="00030993" w:rsidRPr="00C60F53" w:rsidRDefault="00A564DD" w:rsidP="008F146D">
      <w:pPr>
        <w:ind w:left="142"/>
        <w:jc w:val="both"/>
        <w:rPr>
          <w:lang w:eastAsia="hu-HU"/>
        </w:rPr>
      </w:pPr>
      <w:r w:rsidRPr="00A564DD">
        <w:rPr>
          <w:i/>
          <w:iCs/>
          <w:lang w:eastAsia="hu-HU"/>
        </w:rPr>
        <w:t>Unió</w:t>
      </w:r>
      <w:r w:rsidR="00FB6D33">
        <w:rPr>
          <w:i/>
          <w:iCs/>
          <w:lang w:eastAsia="hu-HU"/>
        </w:rPr>
        <w:t>s</w:t>
      </w:r>
      <w:r w:rsidRPr="00A564DD">
        <w:rPr>
          <w:i/>
          <w:iCs/>
          <w:lang w:eastAsia="hu-HU"/>
        </w:rPr>
        <w:t xml:space="preserve"> szintű</w:t>
      </w:r>
      <w:r w:rsidR="00C60F53">
        <w:rPr>
          <w:i/>
          <w:iCs/>
          <w:lang w:eastAsia="hu-HU"/>
        </w:rPr>
        <w:t xml:space="preserve">. </w:t>
      </w:r>
      <w:r w:rsidR="001F774E">
        <w:rPr>
          <w:lang w:eastAsia="hu-HU"/>
        </w:rPr>
        <w:t>Az információbiztonsághoz kapcsolódó</w:t>
      </w:r>
      <w:r w:rsidR="00596F65">
        <w:rPr>
          <w:lang w:eastAsia="hu-HU"/>
        </w:rPr>
        <w:t>an</w:t>
      </w:r>
      <w:r w:rsidR="001F774E">
        <w:rPr>
          <w:lang w:eastAsia="hu-HU"/>
        </w:rPr>
        <w:t xml:space="preserve"> egyetlen </w:t>
      </w:r>
      <w:r w:rsidR="006E30FD">
        <w:rPr>
          <w:lang w:eastAsia="hu-HU"/>
        </w:rPr>
        <w:t>irányelv</w:t>
      </w:r>
      <w:r w:rsidR="00596F65">
        <w:rPr>
          <w:lang w:eastAsia="hu-HU"/>
        </w:rPr>
        <w:t xml:space="preserve"> létezik jelenleg</w:t>
      </w:r>
      <w:r w:rsidR="00D55101">
        <w:rPr>
          <w:lang w:eastAsia="hu-HU"/>
        </w:rPr>
        <w:t>, amely</w:t>
      </w:r>
      <w:r w:rsidR="006E30FD">
        <w:rPr>
          <w:lang w:eastAsia="hu-HU"/>
        </w:rPr>
        <w:t xml:space="preserve"> minden tagállamra </w:t>
      </w:r>
      <w:r w:rsidR="00302112">
        <w:rPr>
          <w:lang w:eastAsia="hu-HU"/>
        </w:rPr>
        <w:t xml:space="preserve">nézve </w:t>
      </w:r>
      <w:r w:rsidR="006E30FD">
        <w:rPr>
          <w:lang w:eastAsia="hu-HU"/>
        </w:rPr>
        <w:t>kötelező érvényű</w:t>
      </w:r>
      <w:r w:rsidR="00353EB0">
        <w:rPr>
          <w:lang w:eastAsia="hu-HU"/>
        </w:rPr>
        <w:t>.</w:t>
      </w:r>
      <w:r w:rsidR="006E30FD">
        <w:rPr>
          <w:lang w:eastAsia="hu-HU"/>
        </w:rPr>
        <w:t xml:space="preserve"> </w:t>
      </w:r>
      <w:r w:rsidR="00353EB0">
        <w:rPr>
          <w:lang w:eastAsia="hu-HU"/>
        </w:rPr>
        <w:t>A</w:t>
      </w:r>
      <w:r w:rsidR="00CC070B">
        <w:rPr>
          <w:lang w:eastAsia="hu-HU"/>
        </w:rPr>
        <w:t xml:space="preserve"> </w:t>
      </w:r>
      <w:r w:rsidR="00A94A51">
        <w:rPr>
          <w:lang w:eastAsia="hu-HU"/>
        </w:rPr>
        <w:t>NIS irányel</w:t>
      </w:r>
      <w:r w:rsidR="00191DDF">
        <w:rPr>
          <w:lang w:eastAsia="hu-HU"/>
        </w:rPr>
        <w:t>v</w:t>
      </w:r>
      <w:sdt>
        <w:sdtPr>
          <w:rPr>
            <w:lang w:eastAsia="hu-HU"/>
          </w:rPr>
          <w:id w:val="-788821637"/>
          <w:citation/>
        </w:sdtPr>
        <w:sdtEndPr/>
        <w:sdtContent>
          <w:r w:rsidR="00BE53DD">
            <w:rPr>
              <w:lang w:eastAsia="hu-HU"/>
            </w:rPr>
            <w:fldChar w:fldCharType="begin"/>
          </w:r>
          <w:r w:rsidR="003239FC">
            <w:rPr>
              <w:lang w:eastAsia="hu-HU"/>
            </w:rPr>
            <w:instrText xml:space="preserve">CITATION AzE16 \l 1038 </w:instrText>
          </w:r>
          <w:r w:rsidR="00BE53DD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[9]</w:t>
          </w:r>
          <w:r w:rsidR="00BE53DD">
            <w:rPr>
              <w:lang w:eastAsia="hu-HU"/>
            </w:rPr>
            <w:fldChar w:fldCharType="end"/>
          </w:r>
        </w:sdtContent>
      </w:sdt>
      <w:r w:rsidR="00353EB0">
        <w:rPr>
          <w:lang w:eastAsia="hu-HU"/>
        </w:rPr>
        <w:t xml:space="preserve"> </w:t>
      </w:r>
      <w:r w:rsidR="00EF6D66">
        <w:rPr>
          <w:lang w:eastAsia="hu-HU"/>
        </w:rPr>
        <w:t>célja</w:t>
      </w:r>
      <w:r w:rsidR="00F52B71">
        <w:rPr>
          <w:lang w:eastAsia="hu-HU"/>
        </w:rPr>
        <w:t>,</w:t>
      </w:r>
      <w:r w:rsidR="00EF6D66">
        <w:rPr>
          <w:lang w:eastAsia="hu-HU"/>
        </w:rPr>
        <w:t xml:space="preserve"> </w:t>
      </w:r>
      <w:r w:rsidR="00F52B71">
        <w:rPr>
          <w:lang w:eastAsia="hu-HU"/>
        </w:rPr>
        <w:t>h</w:t>
      </w:r>
      <w:r w:rsidR="00F52B71" w:rsidRPr="00F52B71">
        <w:rPr>
          <w:lang w:eastAsia="hu-HU"/>
        </w:rPr>
        <w:t>ogy minden tagállam rendelkezzen minimális képességekkel</w:t>
      </w:r>
      <w:r w:rsidR="00D80E80">
        <w:rPr>
          <w:lang w:eastAsia="hu-HU"/>
        </w:rPr>
        <w:t>, intézményrendszerrel és szabályokkal</w:t>
      </w:r>
      <w:r w:rsidR="00302112">
        <w:rPr>
          <w:lang w:eastAsia="hu-HU"/>
        </w:rPr>
        <w:t xml:space="preserve"> annak érdekében</w:t>
      </w:r>
      <w:r w:rsidR="00D80E80">
        <w:rPr>
          <w:lang w:eastAsia="hu-HU"/>
        </w:rPr>
        <w:t>, hogy</w:t>
      </w:r>
      <w:r w:rsidR="00E13242">
        <w:rPr>
          <w:lang w:eastAsia="hu-HU"/>
        </w:rPr>
        <w:t xml:space="preserve"> az</w:t>
      </w:r>
      <w:r w:rsidR="00D80E80">
        <w:rPr>
          <w:lang w:eastAsia="hu-HU"/>
        </w:rPr>
        <w:t xml:space="preserve"> </w:t>
      </w:r>
      <w:r w:rsidR="00F52B71" w:rsidRPr="00F52B71">
        <w:rPr>
          <w:lang w:eastAsia="hu-HU"/>
        </w:rPr>
        <w:t xml:space="preserve">információbiztonság </w:t>
      </w:r>
      <w:r w:rsidR="00D80E80">
        <w:rPr>
          <w:lang w:eastAsia="hu-HU"/>
        </w:rPr>
        <w:t xml:space="preserve">nemzeti </w:t>
      </w:r>
      <w:r w:rsidR="0048245B">
        <w:rPr>
          <w:lang w:eastAsia="hu-HU"/>
        </w:rPr>
        <w:t xml:space="preserve">– és közösségi – </w:t>
      </w:r>
      <w:r w:rsidR="00D80E80">
        <w:rPr>
          <w:lang w:eastAsia="hu-HU"/>
        </w:rPr>
        <w:t>szinten biztosítva legyen.</w:t>
      </w:r>
      <w:r w:rsidR="00BF7C50">
        <w:rPr>
          <w:lang w:eastAsia="hu-HU"/>
        </w:rPr>
        <w:t xml:space="preserve"> </w:t>
      </w:r>
      <w:r w:rsidR="00B6775E">
        <w:t>Az irányelv bizonyos feltételek mentén meghatározható szervezetek csoportjaira vonatkozó, speciális szabályokat állapít meg, amelyekhez a tagállamoknak jogszabályokban rögzített, információbiztonsági követelményeket kell társítaniuk.</w:t>
      </w:r>
      <w:r w:rsidR="00F92C7F">
        <w:rPr>
          <w:lang w:eastAsia="hu-HU"/>
        </w:rPr>
        <w:t xml:space="preserve"> Az irányelv uniós szintű </w:t>
      </w:r>
      <w:r w:rsidR="00CC15D1">
        <w:rPr>
          <w:lang w:eastAsia="hu-HU"/>
        </w:rPr>
        <w:t>együttműködést ír elő</w:t>
      </w:r>
      <w:r w:rsidR="00302112">
        <w:rPr>
          <w:lang w:eastAsia="hu-HU"/>
        </w:rPr>
        <w:t xml:space="preserve"> </w:t>
      </w:r>
      <w:r w:rsidR="00CC15D1">
        <w:rPr>
          <w:lang w:eastAsia="hu-HU"/>
        </w:rPr>
        <w:t xml:space="preserve">minden olyan </w:t>
      </w:r>
      <w:r w:rsidR="000C722E">
        <w:rPr>
          <w:lang w:eastAsia="hu-HU"/>
        </w:rPr>
        <w:t>helyzet</w:t>
      </w:r>
      <w:r w:rsidR="00CC15D1">
        <w:rPr>
          <w:lang w:eastAsia="hu-HU"/>
        </w:rPr>
        <w:t xml:space="preserve"> esetén, ahol határon átny</w:t>
      </w:r>
      <w:r w:rsidR="000C722E">
        <w:rPr>
          <w:lang w:eastAsia="hu-HU"/>
        </w:rPr>
        <w:t xml:space="preserve">úló </w:t>
      </w:r>
      <w:r w:rsidR="0048245B">
        <w:rPr>
          <w:lang w:eastAsia="hu-HU"/>
        </w:rPr>
        <w:t xml:space="preserve">biztonsági </w:t>
      </w:r>
      <w:r w:rsidR="000C722E">
        <w:rPr>
          <w:lang w:eastAsia="hu-HU"/>
        </w:rPr>
        <w:t xml:space="preserve">incidens történik, </w:t>
      </w:r>
      <w:r w:rsidR="0093309F">
        <w:t>ezek hatékony kezelése (és megelőzése) érdekében életre hívta az Együttműködési Csoportot tapasztalatmegosztási és szabályozási, valamint a CSIRT Hálózatot operatív kapacitásépítési és eseménykezelési céllal</w:t>
      </w:r>
      <w:r w:rsidR="00D55101">
        <w:rPr>
          <w:lang w:eastAsia="hu-HU"/>
        </w:rPr>
        <w:t>.</w:t>
      </w:r>
      <w:r w:rsidR="001F5036">
        <w:rPr>
          <w:lang w:eastAsia="hu-HU"/>
        </w:rPr>
        <w:t xml:space="preserve"> A Kiberbiztonsági jogszabály</w:t>
      </w:r>
      <w:sdt>
        <w:sdtPr>
          <w:rPr>
            <w:lang w:eastAsia="hu-HU"/>
          </w:rPr>
          <w:id w:val="-166486836"/>
          <w:citation/>
        </w:sdtPr>
        <w:sdtEndPr/>
        <w:sdtContent>
          <w:r w:rsidR="007A3F29">
            <w:rPr>
              <w:lang w:eastAsia="hu-HU"/>
            </w:rPr>
            <w:fldChar w:fldCharType="begin"/>
          </w:r>
          <w:r w:rsidR="007A3F29">
            <w:rPr>
              <w:lang w:eastAsia="hu-HU"/>
            </w:rPr>
            <w:instrText xml:space="preserve"> CITATION AzE19 \l 1038 </w:instrText>
          </w:r>
          <w:r w:rsidR="007A3F29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[10]</w:t>
          </w:r>
          <w:r w:rsidR="007A3F29">
            <w:rPr>
              <w:lang w:eastAsia="hu-HU"/>
            </w:rPr>
            <w:fldChar w:fldCharType="end"/>
          </w:r>
        </w:sdtContent>
      </w:sdt>
      <w:r w:rsidR="007A3F29">
        <w:rPr>
          <w:lang w:eastAsia="hu-HU"/>
        </w:rPr>
        <w:t xml:space="preserve"> az információs és komm</w:t>
      </w:r>
      <w:r w:rsidR="000864D4">
        <w:rPr>
          <w:lang w:eastAsia="hu-HU"/>
        </w:rPr>
        <w:t>un</w:t>
      </w:r>
      <w:r w:rsidR="007A3F29">
        <w:rPr>
          <w:lang w:eastAsia="hu-HU"/>
        </w:rPr>
        <w:t>ikációs technológiák (IKT) kiberbiztonsági tanús</w:t>
      </w:r>
      <w:r w:rsidR="000864D4">
        <w:rPr>
          <w:lang w:eastAsia="hu-HU"/>
        </w:rPr>
        <w:t>ítási rendszerét definiálja</w:t>
      </w:r>
      <w:r w:rsidR="007A3F29">
        <w:rPr>
          <w:lang w:eastAsia="hu-HU"/>
        </w:rPr>
        <w:t>, amely kihat az IKT termékek, szolgáltatások és folyamatok fejlesztésére</w:t>
      </w:r>
      <w:r w:rsidR="000864D4">
        <w:rPr>
          <w:lang w:eastAsia="hu-HU"/>
        </w:rPr>
        <w:t>, illetve meghatározza az Európai Uniós Kiberbiztonsági Ügynökség (ENISA) feladatait</w:t>
      </w:r>
      <w:r w:rsidR="007A3F29">
        <w:rPr>
          <w:lang w:eastAsia="hu-HU"/>
        </w:rPr>
        <w:t>.</w:t>
      </w:r>
      <w:r w:rsidR="00775532">
        <w:rPr>
          <w:lang w:eastAsia="hu-HU"/>
        </w:rPr>
        <w:t xml:space="preserve"> Ezen kívül a GDPR</w:t>
      </w:r>
      <w:sdt>
        <w:sdtPr>
          <w:rPr>
            <w:lang w:eastAsia="hu-HU"/>
          </w:rPr>
          <w:id w:val="-1466971916"/>
          <w:citation/>
        </w:sdtPr>
        <w:sdtEndPr/>
        <w:sdtContent>
          <w:r w:rsidR="003239FC">
            <w:rPr>
              <w:lang w:eastAsia="hu-HU"/>
            </w:rPr>
            <w:fldChar w:fldCharType="begin"/>
          </w:r>
          <w:r w:rsidR="00E61483">
            <w:rPr>
              <w:lang w:eastAsia="hu-HU"/>
            </w:rPr>
            <w:instrText xml:space="preserve">CITATION AzE161 \l 1038 </w:instrText>
          </w:r>
          <w:r w:rsidR="003239FC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[11]</w:t>
          </w:r>
          <w:r w:rsidR="003239FC">
            <w:rPr>
              <w:lang w:eastAsia="hu-HU"/>
            </w:rPr>
            <w:fldChar w:fldCharType="end"/>
          </w:r>
        </w:sdtContent>
      </w:sdt>
      <w:r w:rsidR="00775532">
        <w:rPr>
          <w:lang w:eastAsia="hu-HU"/>
        </w:rPr>
        <w:t xml:space="preserve"> tartalmaz részben az információbiztonsághoz kapcsolódó </w:t>
      </w:r>
      <w:r w:rsidR="00E54519">
        <w:rPr>
          <w:lang w:eastAsia="hu-HU"/>
        </w:rPr>
        <w:t>intézkedéseket</w:t>
      </w:r>
      <w:r w:rsidR="00775532">
        <w:rPr>
          <w:lang w:eastAsia="hu-HU"/>
        </w:rPr>
        <w:t xml:space="preserve">, amely érvényes minden szervezetre az EU-n belül. Ennek megfelelően kötelezettségként rögzíti a </w:t>
      </w:r>
      <w:r w:rsidR="00775532" w:rsidRPr="007F4B51">
        <w:rPr>
          <w:lang w:eastAsia="hu-HU"/>
        </w:rPr>
        <w:t>kockázat mértékének megfelelő szintű adatbiztonság</w:t>
      </w:r>
      <w:r w:rsidR="00775532">
        <w:rPr>
          <w:lang w:eastAsia="hu-HU"/>
        </w:rPr>
        <w:t xml:space="preserve"> garantálását.</w:t>
      </w:r>
    </w:p>
    <w:p w14:paraId="0B95EDF4" w14:textId="52B6F24F" w:rsidR="00A564DD" w:rsidRPr="008C32BE" w:rsidRDefault="00A564DD" w:rsidP="008F146D">
      <w:pPr>
        <w:ind w:left="142"/>
        <w:jc w:val="both"/>
        <w:rPr>
          <w:lang w:eastAsia="hu-HU"/>
        </w:rPr>
      </w:pPr>
      <w:r w:rsidRPr="00A564DD">
        <w:rPr>
          <w:i/>
          <w:iCs/>
          <w:lang w:eastAsia="hu-HU"/>
        </w:rPr>
        <w:t>Tagállami szintű: Magyarország</w:t>
      </w:r>
      <w:r w:rsidR="00730DFB">
        <w:rPr>
          <w:i/>
          <w:iCs/>
          <w:lang w:eastAsia="hu-HU"/>
        </w:rPr>
        <w:t>.</w:t>
      </w:r>
      <w:r w:rsidR="008C32BE">
        <w:rPr>
          <w:i/>
          <w:iCs/>
          <w:lang w:eastAsia="hu-HU"/>
        </w:rPr>
        <w:t xml:space="preserve"> </w:t>
      </w:r>
      <w:r w:rsidR="008C32BE">
        <w:rPr>
          <w:lang w:eastAsia="hu-HU"/>
        </w:rPr>
        <w:t>Hazánkban elsősorban a</w:t>
      </w:r>
      <w:r w:rsidR="008713DA">
        <w:rPr>
          <w:lang w:eastAsia="hu-HU"/>
        </w:rPr>
        <w:t xml:space="preserve"> </w:t>
      </w:r>
      <w:r w:rsidR="00811A3A">
        <w:t>2013. évi L. törvény</w:t>
      </w:r>
      <w:r w:rsidR="00811A3A">
        <w:rPr>
          <w:lang w:eastAsia="hu-HU"/>
        </w:rPr>
        <w:t xml:space="preserve"> (</w:t>
      </w:r>
      <w:r w:rsidR="00302112">
        <w:rPr>
          <w:lang w:eastAsia="hu-HU"/>
        </w:rPr>
        <w:t xml:space="preserve">a továbbiakban: </w:t>
      </w:r>
      <w:r w:rsidR="00811A3A">
        <w:rPr>
          <w:lang w:eastAsia="hu-HU"/>
        </w:rPr>
        <w:t>Ibtv.)</w:t>
      </w:r>
      <w:r w:rsidR="00F3302C">
        <w:rPr>
          <w:lang w:eastAsia="hu-HU"/>
        </w:rPr>
        <w:t xml:space="preserve"> </w:t>
      </w:r>
      <w:sdt>
        <w:sdtPr>
          <w:rPr>
            <w:lang w:eastAsia="hu-HU"/>
          </w:rPr>
          <w:id w:val="-1165320728"/>
          <w:citation/>
        </w:sdtPr>
        <w:sdtEndPr/>
        <w:sdtContent>
          <w:r w:rsidR="00F3302C">
            <w:rPr>
              <w:lang w:eastAsia="hu-HU"/>
            </w:rPr>
            <w:fldChar w:fldCharType="begin"/>
          </w:r>
          <w:r w:rsidR="00F3302C">
            <w:rPr>
              <w:lang w:eastAsia="hu-HU"/>
            </w:rPr>
            <w:instrText xml:space="preserve"> CITATION 20113 \l 1038 </w:instrText>
          </w:r>
          <w:r w:rsidR="00F3302C">
            <w:rPr>
              <w:lang w:eastAsia="hu-HU"/>
            </w:rPr>
            <w:fldChar w:fldCharType="separate"/>
          </w:r>
          <w:r w:rsidR="00884D81" w:rsidRPr="00884D81">
            <w:rPr>
              <w:noProof/>
              <w:lang w:eastAsia="hu-HU"/>
            </w:rPr>
            <w:t>[12]</w:t>
          </w:r>
          <w:r w:rsidR="00F3302C">
            <w:rPr>
              <w:lang w:eastAsia="hu-HU"/>
            </w:rPr>
            <w:fldChar w:fldCharType="end"/>
          </w:r>
        </w:sdtContent>
      </w:sdt>
      <w:r w:rsidR="00BA14DE">
        <w:rPr>
          <w:lang w:eastAsia="hu-HU"/>
        </w:rPr>
        <w:t xml:space="preserve"> </w:t>
      </w:r>
      <w:r w:rsidR="008713DA">
        <w:rPr>
          <w:lang w:eastAsia="hu-HU"/>
        </w:rPr>
        <w:t xml:space="preserve">határozza meg az információbiztonsághoz kapcsolódó </w:t>
      </w:r>
      <w:r w:rsidR="00302112">
        <w:rPr>
          <w:lang w:eastAsia="hu-HU"/>
        </w:rPr>
        <w:t>előírásokat</w:t>
      </w:r>
      <w:r w:rsidR="00904EB0">
        <w:rPr>
          <w:lang w:eastAsia="hu-HU"/>
        </w:rPr>
        <w:t xml:space="preserve">, amelynek hatálya </w:t>
      </w:r>
      <w:r w:rsidR="008F515B">
        <w:rPr>
          <w:lang w:eastAsia="hu-HU"/>
        </w:rPr>
        <w:t xml:space="preserve">azonban </w:t>
      </w:r>
      <w:r w:rsidR="00904EB0">
        <w:rPr>
          <w:lang w:eastAsia="hu-HU"/>
        </w:rPr>
        <w:t xml:space="preserve">nem terjed ki minden </w:t>
      </w:r>
      <w:r w:rsidR="004F38A2">
        <w:rPr>
          <w:lang w:eastAsia="hu-HU"/>
        </w:rPr>
        <w:t xml:space="preserve">magánszektorban megtalálható szervezetre. </w:t>
      </w:r>
      <w:r w:rsidR="00811A3A">
        <w:rPr>
          <w:lang w:eastAsia="hu-HU"/>
        </w:rPr>
        <w:t>A törvényhez kapcsolódó</w:t>
      </w:r>
      <w:r w:rsidR="009D45C1">
        <w:rPr>
          <w:lang w:eastAsia="hu-HU"/>
        </w:rPr>
        <w:t>an a 41/2015. BM rendelet</w:t>
      </w:r>
      <w:sdt>
        <w:sdtPr>
          <w:rPr>
            <w:lang w:eastAsia="hu-HU"/>
          </w:rPr>
          <w:id w:val="373740913"/>
          <w:citation/>
        </w:sdtPr>
        <w:sdtEndPr/>
        <w:sdtContent>
          <w:r w:rsidR="00670E87">
            <w:rPr>
              <w:lang w:eastAsia="hu-HU"/>
            </w:rPr>
            <w:fldChar w:fldCharType="begin"/>
          </w:r>
          <w:r w:rsidR="00670E87">
            <w:rPr>
              <w:lang w:eastAsia="hu-HU"/>
            </w:rPr>
            <w:instrText xml:space="preserve"> CITATION 41215 \l 1038 </w:instrText>
          </w:r>
          <w:r w:rsidR="00670E87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[13]</w:t>
          </w:r>
          <w:r w:rsidR="00670E87">
            <w:rPr>
              <w:lang w:eastAsia="hu-HU"/>
            </w:rPr>
            <w:fldChar w:fldCharType="end"/>
          </w:r>
        </w:sdtContent>
      </w:sdt>
      <w:r w:rsidR="009D45C1">
        <w:rPr>
          <w:lang w:eastAsia="hu-HU"/>
        </w:rPr>
        <w:t xml:space="preserve"> definiálja az </w:t>
      </w:r>
      <w:proofErr w:type="spellStart"/>
      <w:proofErr w:type="gramStart"/>
      <w:r w:rsidR="009D45C1">
        <w:rPr>
          <w:lang w:eastAsia="hu-HU"/>
        </w:rPr>
        <w:t>Ibtv</w:t>
      </w:r>
      <w:proofErr w:type="spellEnd"/>
      <w:r w:rsidR="00C60F53">
        <w:rPr>
          <w:lang w:eastAsia="hu-HU"/>
        </w:rPr>
        <w:t>.</w:t>
      </w:r>
      <w:r w:rsidR="009D45C1">
        <w:rPr>
          <w:lang w:eastAsia="hu-HU"/>
        </w:rPr>
        <w:t>-</w:t>
      </w:r>
      <w:proofErr w:type="gramEnd"/>
      <w:r w:rsidR="008F515B">
        <w:rPr>
          <w:lang w:eastAsia="hu-HU"/>
        </w:rPr>
        <w:t>ben megtalálható kockázat</w:t>
      </w:r>
      <w:r w:rsidR="009D45C1">
        <w:rPr>
          <w:lang w:eastAsia="hu-HU"/>
        </w:rPr>
        <w:t>elemzési módszer gyakorlat</w:t>
      </w:r>
      <w:r w:rsidR="008F515B">
        <w:rPr>
          <w:lang w:eastAsia="hu-HU"/>
        </w:rPr>
        <w:t>ban történő</w:t>
      </w:r>
      <w:r w:rsidR="009D45C1">
        <w:rPr>
          <w:lang w:eastAsia="hu-HU"/>
        </w:rPr>
        <w:t xml:space="preserve"> alkalmazásának részleteit, illetve, hogy meghatározott </w:t>
      </w:r>
      <w:r w:rsidR="00293460">
        <w:rPr>
          <w:lang w:eastAsia="hu-HU"/>
        </w:rPr>
        <w:t>biztonsági osztályban lévő elektronikus információs rendszer esetén milyen</w:t>
      </w:r>
      <w:r w:rsidR="008F515B">
        <w:rPr>
          <w:lang w:eastAsia="hu-HU"/>
        </w:rPr>
        <w:t xml:space="preserve"> védelmi</w:t>
      </w:r>
      <w:r w:rsidR="00293460">
        <w:rPr>
          <w:lang w:eastAsia="hu-HU"/>
        </w:rPr>
        <w:t xml:space="preserve"> </w:t>
      </w:r>
      <w:r w:rsidR="002548F7">
        <w:rPr>
          <w:lang w:eastAsia="hu-HU"/>
        </w:rPr>
        <w:t>intézkedéseket szükséges implementálnia a szervezetnek.</w:t>
      </w:r>
      <w:r w:rsidR="00FB25AC">
        <w:rPr>
          <w:lang w:eastAsia="hu-HU"/>
        </w:rPr>
        <w:t xml:space="preserve"> </w:t>
      </w:r>
      <w:r w:rsidR="00105D46">
        <w:rPr>
          <w:lang w:eastAsia="hu-HU"/>
        </w:rPr>
        <w:t>Tovább</w:t>
      </w:r>
      <w:r w:rsidR="000A3604">
        <w:rPr>
          <w:lang w:eastAsia="hu-HU"/>
        </w:rPr>
        <w:t>á a 2001. évi CVIII</w:t>
      </w:r>
      <w:r w:rsidR="00126856">
        <w:rPr>
          <w:lang w:eastAsia="hu-HU"/>
        </w:rPr>
        <w:t>. törvény (</w:t>
      </w:r>
      <w:proofErr w:type="spellStart"/>
      <w:r w:rsidR="00126856">
        <w:rPr>
          <w:lang w:eastAsia="hu-HU"/>
        </w:rPr>
        <w:t>Ekertv</w:t>
      </w:r>
      <w:proofErr w:type="spellEnd"/>
      <w:r w:rsidR="004100F2">
        <w:rPr>
          <w:lang w:eastAsia="hu-HU"/>
        </w:rPr>
        <w:t>.</w:t>
      </w:r>
      <w:r w:rsidR="00126856">
        <w:rPr>
          <w:lang w:eastAsia="hu-HU"/>
        </w:rPr>
        <w:t>)</w:t>
      </w:r>
      <w:r w:rsidR="004100F2">
        <w:rPr>
          <w:lang w:eastAsia="hu-HU"/>
        </w:rPr>
        <w:t xml:space="preserve"> </w:t>
      </w:r>
      <w:sdt>
        <w:sdtPr>
          <w:rPr>
            <w:lang w:eastAsia="hu-HU"/>
          </w:rPr>
          <w:id w:val="-1866051769"/>
          <w:citation/>
        </w:sdtPr>
        <w:sdtEndPr/>
        <w:sdtContent>
          <w:r w:rsidR="004100F2">
            <w:rPr>
              <w:lang w:eastAsia="hu-HU"/>
            </w:rPr>
            <w:fldChar w:fldCharType="begin"/>
          </w:r>
          <w:r w:rsidR="004100F2">
            <w:rPr>
              <w:lang w:eastAsia="hu-HU"/>
            </w:rPr>
            <w:instrText xml:space="preserve"> CITATION 20001 \l 1038 </w:instrText>
          </w:r>
          <w:r w:rsidR="004100F2">
            <w:rPr>
              <w:lang w:eastAsia="hu-HU"/>
            </w:rPr>
            <w:fldChar w:fldCharType="separate"/>
          </w:r>
          <w:r w:rsidR="00884D81" w:rsidRPr="00884D81">
            <w:rPr>
              <w:noProof/>
              <w:lang w:eastAsia="hu-HU"/>
            </w:rPr>
            <w:t>[14]</w:t>
          </w:r>
          <w:r w:rsidR="004100F2">
            <w:rPr>
              <w:lang w:eastAsia="hu-HU"/>
            </w:rPr>
            <w:fldChar w:fldCharType="end"/>
          </w:r>
        </w:sdtContent>
      </w:sdt>
      <w:r w:rsidR="00126856">
        <w:rPr>
          <w:lang w:eastAsia="hu-HU"/>
        </w:rPr>
        <w:t xml:space="preserve"> foglalkozik még az információs társadalommal összefüggő szolgáltatá</w:t>
      </w:r>
      <w:r w:rsidR="001D0EC0">
        <w:rPr>
          <w:lang w:eastAsia="hu-HU"/>
        </w:rPr>
        <w:t>sok</w:t>
      </w:r>
      <w:r w:rsidR="004957C6">
        <w:rPr>
          <w:lang w:eastAsia="hu-HU"/>
        </w:rPr>
        <w:t xml:space="preserve"> </w:t>
      </w:r>
      <w:r w:rsidR="004957C6" w:rsidRPr="00E54519">
        <w:rPr>
          <w:lang w:eastAsia="hu-HU"/>
        </w:rPr>
        <w:t>egyes kérdéseivel</w:t>
      </w:r>
      <w:r w:rsidR="004100F2" w:rsidRPr="00E54519">
        <w:rPr>
          <w:lang w:eastAsia="hu-HU"/>
        </w:rPr>
        <w:t>.</w:t>
      </w:r>
    </w:p>
    <w:p w14:paraId="11D67000" w14:textId="7CC30A95" w:rsidR="00A564DD" w:rsidRPr="00CB68C5" w:rsidRDefault="00712362" w:rsidP="008F146D">
      <w:pPr>
        <w:jc w:val="both"/>
        <w:rPr>
          <w:lang w:eastAsia="hu-HU"/>
        </w:rPr>
      </w:pPr>
      <w:r>
        <w:rPr>
          <w:i/>
          <w:iCs/>
          <w:lang w:eastAsia="hu-HU"/>
        </w:rPr>
        <w:t>USA</w:t>
      </w:r>
      <w:r w:rsidR="00A564DD" w:rsidRPr="00A564DD">
        <w:rPr>
          <w:i/>
          <w:iCs/>
          <w:lang w:eastAsia="hu-HU"/>
        </w:rPr>
        <w:t>.</w:t>
      </w:r>
      <w:r w:rsidR="00CB68C5">
        <w:rPr>
          <w:lang w:eastAsia="hu-HU"/>
        </w:rPr>
        <w:t xml:space="preserve"> </w:t>
      </w:r>
      <w:r w:rsidR="00575498">
        <w:rPr>
          <w:lang w:eastAsia="hu-HU"/>
        </w:rPr>
        <w:t xml:space="preserve">Az </w:t>
      </w:r>
      <w:r>
        <w:rPr>
          <w:lang w:eastAsia="hu-HU"/>
        </w:rPr>
        <w:t>USA-ban</w:t>
      </w:r>
      <w:r w:rsidR="00575498">
        <w:rPr>
          <w:lang w:eastAsia="hu-HU"/>
        </w:rPr>
        <w:t xml:space="preserve"> az információbiztonsághoz kapcsolódó szabályozások két szinten kerülnek meghatározásra. A szövetségi szinten meghozott döntések az összes tagállamra vonatkoznak</w:t>
      </w:r>
      <w:r w:rsidR="00357C17">
        <w:rPr>
          <w:lang w:eastAsia="hu-HU"/>
        </w:rPr>
        <w:t>, a</w:t>
      </w:r>
      <w:r w:rsidR="00575498">
        <w:rPr>
          <w:lang w:eastAsia="hu-HU"/>
        </w:rPr>
        <w:t xml:space="preserve">zonban </w:t>
      </w:r>
      <w:r w:rsidR="007A23B8">
        <w:rPr>
          <w:lang w:eastAsia="hu-HU"/>
        </w:rPr>
        <w:t>az egyes államok</w:t>
      </w:r>
      <w:r w:rsidR="008C32BE">
        <w:rPr>
          <w:lang w:eastAsia="hu-HU"/>
        </w:rPr>
        <w:t xml:space="preserve"> </w:t>
      </w:r>
      <w:r w:rsidR="007A23B8">
        <w:rPr>
          <w:lang w:eastAsia="hu-HU"/>
        </w:rPr>
        <w:t>meghatározhatnak tagállami szintű szabályozásokat is.</w:t>
      </w:r>
    </w:p>
    <w:p w14:paraId="37B60B4E" w14:textId="46D7B195" w:rsidR="00A564DD" w:rsidRPr="00416253" w:rsidRDefault="00575498" w:rsidP="008F146D">
      <w:pPr>
        <w:ind w:left="142"/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>Szövetségi</w:t>
      </w:r>
      <w:r w:rsidR="00A564DD" w:rsidRPr="00A564DD">
        <w:rPr>
          <w:i/>
          <w:iCs/>
          <w:lang w:eastAsia="hu-HU"/>
        </w:rPr>
        <w:t xml:space="preserve"> szintű</w:t>
      </w:r>
      <w:r w:rsidR="00CB68C5">
        <w:rPr>
          <w:i/>
          <w:iCs/>
          <w:lang w:eastAsia="hu-HU"/>
        </w:rPr>
        <w:t>.</w:t>
      </w:r>
      <w:r w:rsidR="00E80568">
        <w:rPr>
          <w:i/>
          <w:iCs/>
          <w:lang w:eastAsia="hu-HU"/>
        </w:rPr>
        <w:t xml:space="preserve"> </w:t>
      </w:r>
      <w:r w:rsidR="00E80568">
        <w:rPr>
          <w:lang w:eastAsia="hu-HU"/>
        </w:rPr>
        <w:t xml:space="preserve">A </w:t>
      </w:r>
      <w:proofErr w:type="spellStart"/>
      <w:r w:rsidR="00E80568">
        <w:rPr>
          <w:lang w:eastAsia="hu-HU"/>
        </w:rPr>
        <w:t>kiberbiztonsághoz</w:t>
      </w:r>
      <w:proofErr w:type="spellEnd"/>
      <w:r w:rsidR="00E80568">
        <w:rPr>
          <w:lang w:eastAsia="hu-HU"/>
        </w:rPr>
        <w:t xml:space="preserve"> kapcsolódó bűnesetekről a CFAA</w:t>
      </w:r>
      <w:sdt>
        <w:sdtPr>
          <w:rPr>
            <w:lang w:eastAsia="hu-HU"/>
          </w:rPr>
          <w:id w:val="1193260847"/>
          <w:citation/>
        </w:sdtPr>
        <w:sdtEndPr/>
        <w:sdtContent>
          <w:r w:rsidR="001632CE">
            <w:rPr>
              <w:lang w:eastAsia="hu-HU"/>
            </w:rPr>
            <w:fldChar w:fldCharType="begin"/>
          </w:r>
          <w:r w:rsidR="001632CE">
            <w:rPr>
              <w:lang w:eastAsia="hu-HU"/>
            </w:rPr>
            <w:instrText xml:space="preserve"> CITATION Com86 \l 1038 </w:instrText>
          </w:r>
          <w:r w:rsidR="001632CE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[15]</w:t>
          </w:r>
          <w:r w:rsidR="001632CE">
            <w:rPr>
              <w:lang w:eastAsia="hu-HU"/>
            </w:rPr>
            <w:fldChar w:fldCharType="end"/>
          </w:r>
        </w:sdtContent>
      </w:sdt>
      <w:r w:rsidR="00E80568">
        <w:rPr>
          <w:lang w:eastAsia="hu-HU"/>
        </w:rPr>
        <w:t xml:space="preserve"> törvény rendelkezik elsődlegesen</w:t>
      </w:r>
      <w:r>
        <w:rPr>
          <w:lang w:eastAsia="hu-HU"/>
        </w:rPr>
        <w:t xml:space="preserve"> </w:t>
      </w:r>
      <w:r w:rsidR="008F515B">
        <w:rPr>
          <w:lang w:eastAsia="hu-HU"/>
        </w:rPr>
        <w:t xml:space="preserve">szövetségi szinten </w:t>
      </w:r>
      <w:r>
        <w:rPr>
          <w:lang w:eastAsia="hu-HU"/>
        </w:rPr>
        <w:t xml:space="preserve">az </w:t>
      </w:r>
      <w:r w:rsidR="00712362">
        <w:rPr>
          <w:lang w:eastAsia="hu-HU"/>
        </w:rPr>
        <w:t>USA</w:t>
      </w:r>
      <w:r>
        <w:rPr>
          <w:lang w:eastAsia="hu-HU"/>
        </w:rPr>
        <w:t xml:space="preserve"> területén</w:t>
      </w:r>
      <w:r w:rsidR="00E80568">
        <w:rPr>
          <w:lang w:eastAsia="hu-HU"/>
        </w:rPr>
        <w:t xml:space="preserve">. </w:t>
      </w:r>
      <w:r w:rsidR="008F515B" w:rsidRPr="001F312D">
        <w:rPr>
          <w:lang w:eastAsia="hu-HU"/>
        </w:rPr>
        <w:t>Emellett</w:t>
      </w:r>
      <w:r w:rsidR="008F515B">
        <w:rPr>
          <w:lang w:eastAsia="hu-HU"/>
        </w:rPr>
        <w:t xml:space="preserve"> a</w:t>
      </w:r>
      <w:r>
        <w:rPr>
          <w:lang w:eastAsia="hu-HU"/>
        </w:rPr>
        <w:t xml:space="preserve"> FISMA</w:t>
      </w:r>
      <w:sdt>
        <w:sdtPr>
          <w:rPr>
            <w:lang w:eastAsia="hu-HU"/>
          </w:rPr>
          <w:id w:val="518207006"/>
          <w:citation/>
        </w:sdtPr>
        <w:sdtEndPr/>
        <w:sdtContent>
          <w:r w:rsidR="001632CE">
            <w:rPr>
              <w:lang w:eastAsia="hu-HU"/>
            </w:rPr>
            <w:fldChar w:fldCharType="begin"/>
          </w:r>
          <w:r w:rsidR="001632CE">
            <w:rPr>
              <w:lang w:eastAsia="hu-HU"/>
            </w:rPr>
            <w:instrText xml:space="preserve"> CITATION Fed14 \l 1038 </w:instrText>
          </w:r>
          <w:r w:rsidR="001632CE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[16]</w:t>
          </w:r>
          <w:r w:rsidR="001632CE"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 xml:space="preserve"> 2014-es kiegészítése </w:t>
      </w:r>
      <w:r w:rsidR="008F515B">
        <w:rPr>
          <w:lang w:eastAsia="hu-HU"/>
        </w:rPr>
        <w:t xml:space="preserve">elrendeli </w:t>
      </w:r>
      <w:r>
        <w:rPr>
          <w:lang w:eastAsia="hu-HU"/>
        </w:rPr>
        <w:t xml:space="preserve">minden olyan szervezet számára, amely kapcsolatban áll </w:t>
      </w:r>
      <w:r w:rsidR="008F515B">
        <w:rPr>
          <w:lang w:eastAsia="hu-HU"/>
        </w:rPr>
        <w:t xml:space="preserve">a </w:t>
      </w:r>
      <w:r>
        <w:rPr>
          <w:lang w:eastAsia="hu-HU"/>
        </w:rPr>
        <w:t>szövetségi kormányzattal, hogy teljesítse a NIST által meghatározott információbiztonsági</w:t>
      </w:r>
      <w:r w:rsidR="007A23B8">
        <w:rPr>
          <w:lang w:eastAsia="hu-HU"/>
        </w:rPr>
        <w:t xml:space="preserve"> követelményeket</w:t>
      </w:r>
      <w:r w:rsidR="00553F25">
        <w:rPr>
          <w:lang w:eastAsia="hu-HU"/>
        </w:rPr>
        <w:t xml:space="preserve"> (NIST SP 800-53</w:t>
      </w:r>
      <w:r w:rsidR="00373367">
        <w:rPr>
          <w:lang w:eastAsia="hu-HU"/>
        </w:rPr>
        <w:t xml:space="preserve"> </w:t>
      </w:r>
      <w:sdt>
        <w:sdtPr>
          <w:rPr>
            <w:lang w:eastAsia="hu-HU"/>
          </w:rPr>
          <w:id w:val="2006937742"/>
          <w:citation/>
        </w:sdtPr>
        <w:sdtEndPr/>
        <w:sdtContent>
          <w:r w:rsidR="00373367">
            <w:rPr>
              <w:lang w:eastAsia="hu-HU"/>
            </w:rPr>
            <w:fldChar w:fldCharType="begin"/>
          </w:r>
          <w:r w:rsidR="00373367">
            <w:rPr>
              <w:lang w:eastAsia="hu-HU"/>
            </w:rPr>
            <w:instrText xml:space="preserve"> CITATION Joi20 \l 1038 </w:instrText>
          </w:r>
          <w:r w:rsidR="00373367">
            <w:rPr>
              <w:lang w:eastAsia="hu-HU"/>
            </w:rPr>
            <w:fldChar w:fldCharType="separate"/>
          </w:r>
          <w:r w:rsidR="00884D81" w:rsidRPr="00884D81">
            <w:rPr>
              <w:noProof/>
              <w:lang w:eastAsia="hu-HU"/>
            </w:rPr>
            <w:t>[8]</w:t>
          </w:r>
          <w:r w:rsidR="00373367">
            <w:rPr>
              <w:lang w:eastAsia="hu-HU"/>
            </w:rPr>
            <w:fldChar w:fldCharType="end"/>
          </w:r>
        </w:sdtContent>
      </w:sdt>
      <w:r w:rsidR="00553F25">
        <w:rPr>
          <w:lang w:eastAsia="hu-HU"/>
        </w:rPr>
        <w:t>)</w:t>
      </w:r>
      <w:r w:rsidR="007A23B8">
        <w:rPr>
          <w:lang w:eastAsia="hu-HU"/>
        </w:rPr>
        <w:t xml:space="preserve">. A 2015-ös </w:t>
      </w:r>
      <w:r w:rsidR="007A23B8" w:rsidRPr="007A23B8">
        <w:rPr>
          <w:lang w:eastAsia="hu-HU"/>
        </w:rPr>
        <w:t>CISA</w:t>
      </w:r>
      <w:sdt>
        <w:sdtPr>
          <w:rPr>
            <w:lang w:eastAsia="hu-HU"/>
          </w:rPr>
          <w:id w:val="1308590929"/>
          <w:citation/>
        </w:sdtPr>
        <w:sdtEndPr/>
        <w:sdtContent>
          <w:r w:rsidR="001632CE">
            <w:rPr>
              <w:lang w:eastAsia="hu-HU"/>
            </w:rPr>
            <w:fldChar w:fldCharType="begin"/>
          </w:r>
          <w:r w:rsidR="001632CE">
            <w:rPr>
              <w:lang w:eastAsia="hu-HU"/>
            </w:rPr>
            <w:instrText xml:space="preserve"> CITATION Cyb15 \l 1038 </w:instrText>
          </w:r>
          <w:r w:rsidR="001632CE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[17]</w:t>
          </w:r>
          <w:r w:rsidR="001632CE">
            <w:rPr>
              <w:lang w:eastAsia="hu-HU"/>
            </w:rPr>
            <w:fldChar w:fldCharType="end"/>
          </w:r>
        </w:sdtContent>
      </w:sdt>
      <w:r w:rsidR="007A23B8">
        <w:rPr>
          <w:lang w:eastAsia="hu-HU"/>
        </w:rPr>
        <w:t xml:space="preserve"> törvény </w:t>
      </w:r>
      <w:r w:rsidR="005828C1">
        <w:rPr>
          <w:lang w:eastAsia="hu-HU"/>
        </w:rPr>
        <w:t>felhatalmazást ad arra</w:t>
      </w:r>
      <w:r w:rsidR="007A23B8">
        <w:rPr>
          <w:lang w:eastAsia="hu-HU"/>
        </w:rPr>
        <w:t xml:space="preserve">, hogy a cégek maguk </w:t>
      </w:r>
      <w:proofErr w:type="spellStart"/>
      <w:r w:rsidR="007A23B8">
        <w:rPr>
          <w:lang w:eastAsia="hu-HU"/>
        </w:rPr>
        <w:t>monitorozhassák</w:t>
      </w:r>
      <w:proofErr w:type="spellEnd"/>
      <w:r w:rsidR="007A23B8">
        <w:rPr>
          <w:lang w:eastAsia="hu-HU"/>
        </w:rPr>
        <w:t xml:space="preserve"> a saját rendszereiket és védelmi intézkedéseket hozzanak létre </w:t>
      </w:r>
      <w:r w:rsidR="001F312D">
        <w:rPr>
          <w:lang w:eastAsia="hu-HU"/>
        </w:rPr>
        <w:t xml:space="preserve">az </w:t>
      </w:r>
      <w:r w:rsidR="00EF351C">
        <w:rPr>
          <w:lang w:eastAsia="hu-HU"/>
        </w:rPr>
        <w:t xml:space="preserve">információs rendszereik védelme érdekében. Ezen felül a </w:t>
      </w:r>
      <w:r w:rsidR="00416253">
        <w:rPr>
          <w:lang w:eastAsia="hu-HU"/>
        </w:rPr>
        <w:t>törvény biztosítj</w:t>
      </w:r>
      <w:r w:rsidR="008F515B">
        <w:rPr>
          <w:lang w:eastAsia="hu-HU"/>
        </w:rPr>
        <w:t xml:space="preserve">a a lehetőséget az incidensekkel és </w:t>
      </w:r>
      <w:r w:rsidR="008F515B">
        <w:rPr>
          <w:lang w:eastAsia="hu-HU"/>
        </w:rPr>
        <w:lastRenderedPageBreak/>
        <w:t>kiberfenyegetésekkel kapcsolatos</w:t>
      </w:r>
      <w:r w:rsidR="00416253">
        <w:rPr>
          <w:lang w:eastAsia="hu-HU"/>
        </w:rPr>
        <w:t xml:space="preserve"> információ</w:t>
      </w:r>
      <w:r w:rsidR="008F515B">
        <w:rPr>
          <w:lang w:eastAsia="hu-HU"/>
        </w:rPr>
        <w:t>k</w:t>
      </w:r>
      <w:r w:rsidR="00416253">
        <w:rPr>
          <w:lang w:eastAsia="hu-HU"/>
        </w:rPr>
        <w:t xml:space="preserve"> kormányzati szervekkel</w:t>
      </w:r>
      <w:r w:rsidR="008F515B">
        <w:rPr>
          <w:lang w:eastAsia="hu-HU"/>
        </w:rPr>
        <w:t xml:space="preserve"> történő megosztására</w:t>
      </w:r>
      <w:r w:rsidR="00416253">
        <w:rPr>
          <w:lang w:eastAsia="hu-HU"/>
        </w:rPr>
        <w:t>. Az információmegosztáshoz kapcsolódóan pedig szigorú követelményeket határoz meg.</w:t>
      </w:r>
      <w:r w:rsidR="00357C17">
        <w:rPr>
          <w:lang w:eastAsia="hu-HU"/>
        </w:rPr>
        <w:t xml:space="preserve"> </w:t>
      </w:r>
      <w:r w:rsidR="00937F3F">
        <w:rPr>
          <w:lang w:eastAsia="hu-HU"/>
        </w:rPr>
        <w:t xml:space="preserve">A privát szektorhoz kapcsolódó egyik </w:t>
      </w:r>
      <w:r w:rsidR="0060316E">
        <w:rPr>
          <w:lang w:eastAsia="hu-HU"/>
        </w:rPr>
        <w:t xml:space="preserve">legfontosabb szövetségi szintű </w:t>
      </w:r>
      <w:r w:rsidR="00937F3F">
        <w:rPr>
          <w:lang w:eastAsia="hu-HU"/>
        </w:rPr>
        <w:t>szabályozást</w:t>
      </w:r>
      <w:r w:rsidR="0060316E">
        <w:rPr>
          <w:lang w:eastAsia="hu-HU"/>
        </w:rPr>
        <w:t xml:space="preserve"> az FTCA</w:t>
      </w:r>
      <w:sdt>
        <w:sdtPr>
          <w:rPr>
            <w:lang w:eastAsia="hu-HU"/>
          </w:rPr>
          <w:id w:val="158210582"/>
          <w:citation/>
        </w:sdtPr>
        <w:sdtEndPr/>
        <w:sdtContent>
          <w:r w:rsidR="00515540">
            <w:rPr>
              <w:lang w:eastAsia="hu-HU"/>
            </w:rPr>
            <w:fldChar w:fldCharType="begin"/>
          </w:r>
          <w:r w:rsidR="00515540">
            <w:rPr>
              <w:lang w:eastAsia="hu-HU"/>
            </w:rPr>
            <w:instrText xml:space="preserve"> CITATION Fed141 \l 1038 </w:instrText>
          </w:r>
          <w:r w:rsidR="00515540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[18]</w:t>
          </w:r>
          <w:r w:rsidR="00515540">
            <w:rPr>
              <w:lang w:eastAsia="hu-HU"/>
            </w:rPr>
            <w:fldChar w:fldCharType="end"/>
          </w:r>
        </w:sdtContent>
      </w:sdt>
      <w:r w:rsidR="0060316E">
        <w:rPr>
          <w:lang w:eastAsia="hu-HU"/>
        </w:rPr>
        <w:t xml:space="preserve"> 5. fejezete</w:t>
      </w:r>
      <w:r w:rsidR="00937F3F">
        <w:rPr>
          <w:lang w:eastAsia="hu-HU"/>
        </w:rPr>
        <w:t xml:space="preserve"> tartalmazza</w:t>
      </w:r>
      <w:r w:rsidR="0060316E">
        <w:rPr>
          <w:lang w:eastAsia="hu-HU"/>
        </w:rPr>
        <w:t xml:space="preserve">, amely </w:t>
      </w:r>
      <w:r w:rsidR="00937F3F">
        <w:rPr>
          <w:lang w:eastAsia="hu-HU"/>
        </w:rPr>
        <w:t>a cégek jelentős többség</w:t>
      </w:r>
      <w:r w:rsidR="00601322">
        <w:rPr>
          <w:lang w:eastAsia="hu-HU"/>
        </w:rPr>
        <w:t>ére nézve</w:t>
      </w:r>
      <w:r w:rsidR="0060316E">
        <w:rPr>
          <w:lang w:eastAsia="hu-HU"/>
        </w:rPr>
        <w:t xml:space="preserve"> </w:t>
      </w:r>
      <w:r w:rsidR="00937F3F">
        <w:rPr>
          <w:lang w:eastAsia="hu-HU"/>
        </w:rPr>
        <w:t xml:space="preserve">definiál </w:t>
      </w:r>
      <w:r w:rsidR="0060316E">
        <w:rPr>
          <w:lang w:eastAsia="hu-HU"/>
        </w:rPr>
        <w:t xml:space="preserve">információbiztonsági és adatvédelmi </w:t>
      </w:r>
      <w:r w:rsidR="00601322">
        <w:rPr>
          <w:lang w:eastAsia="hu-HU"/>
        </w:rPr>
        <w:t>előírásokat</w:t>
      </w:r>
      <w:r w:rsidR="0060316E">
        <w:rPr>
          <w:lang w:eastAsia="hu-HU"/>
        </w:rPr>
        <w:t xml:space="preserve">, </w:t>
      </w:r>
      <w:r w:rsidR="00937F3F">
        <w:rPr>
          <w:lang w:eastAsia="hu-HU"/>
        </w:rPr>
        <w:t>a</w:t>
      </w:r>
      <w:r w:rsidR="0060316E">
        <w:rPr>
          <w:lang w:eastAsia="hu-HU"/>
        </w:rPr>
        <w:t>mely</w:t>
      </w:r>
      <w:r w:rsidR="00601322">
        <w:rPr>
          <w:lang w:eastAsia="hu-HU"/>
        </w:rPr>
        <w:t>ek</w:t>
      </w:r>
      <w:r w:rsidR="0060316E">
        <w:rPr>
          <w:lang w:eastAsia="hu-HU"/>
        </w:rPr>
        <w:t xml:space="preserve"> szerint </w:t>
      </w:r>
      <w:r w:rsidR="00937F3F">
        <w:rPr>
          <w:lang w:eastAsia="hu-HU"/>
        </w:rPr>
        <w:t>a hatálya alá tartozó</w:t>
      </w:r>
      <w:r w:rsidR="0060316E">
        <w:rPr>
          <w:lang w:eastAsia="hu-HU"/>
        </w:rPr>
        <w:t xml:space="preserve"> szervezet</w:t>
      </w:r>
      <w:r w:rsidR="00937F3F">
        <w:rPr>
          <w:lang w:eastAsia="hu-HU"/>
        </w:rPr>
        <w:t>ek</w:t>
      </w:r>
      <w:r w:rsidR="0060316E">
        <w:rPr>
          <w:lang w:eastAsia="hu-HU"/>
        </w:rPr>
        <w:t xml:space="preserve">nek </w:t>
      </w:r>
      <w:r w:rsidR="00EF5A07">
        <w:rPr>
          <w:lang w:eastAsia="hu-HU"/>
        </w:rPr>
        <w:t xml:space="preserve">ésszerű keretek között </w:t>
      </w:r>
      <w:r w:rsidR="0060316E">
        <w:rPr>
          <w:lang w:eastAsia="hu-HU"/>
        </w:rPr>
        <w:t xml:space="preserve">szükséges </w:t>
      </w:r>
      <w:r w:rsidR="00937F3F">
        <w:rPr>
          <w:lang w:eastAsia="hu-HU"/>
        </w:rPr>
        <w:t xml:space="preserve">meghatározniuk </w:t>
      </w:r>
      <w:r w:rsidR="00EF5A07">
        <w:rPr>
          <w:lang w:eastAsia="hu-HU"/>
        </w:rPr>
        <w:t>védelmi</w:t>
      </w:r>
      <w:r w:rsidR="00937F3F">
        <w:rPr>
          <w:lang w:eastAsia="hu-HU"/>
        </w:rPr>
        <w:t xml:space="preserve"> intézkedése</w:t>
      </w:r>
      <w:r w:rsidR="00601322">
        <w:rPr>
          <w:lang w:eastAsia="hu-HU"/>
        </w:rPr>
        <w:t>i</w:t>
      </w:r>
      <w:r w:rsidR="00937F3F">
        <w:rPr>
          <w:lang w:eastAsia="hu-HU"/>
        </w:rPr>
        <w:t>ket</w:t>
      </w:r>
      <w:r w:rsidR="00EF5A07">
        <w:rPr>
          <w:lang w:eastAsia="hu-HU"/>
        </w:rPr>
        <w:t>. Végül a DFAR</w:t>
      </w:r>
      <w:sdt>
        <w:sdtPr>
          <w:rPr>
            <w:lang w:eastAsia="hu-HU"/>
          </w:rPr>
          <w:id w:val="820932965"/>
          <w:citation/>
        </w:sdtPr>
        <w:sdtEndPr/>
        <w:sdtContent>
          <w:r w:rsidR="00752798">
            <w:rPr>
              <w:lang w:eastAsia="hu-HU"/>
            </w:rPr>
            <w:fldChar w:fldCharType="begin"/>
          </w:r>
          <w:r w:rsidR="00752798">
            <w:rPr>
              <w:lang w:eastAsia="hu-HU"/>
            </w:rPr>
            <w:instrText xml:space="preserve"> CITATION Def \l 1038 </w:instrText>
          </w:r>
          <w:r w:rsidR="00752798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[19]</w:t>
          </w:r>
          <w:r w:rsidR="00752798">
            <w:rPr>
              <w:lang w:eastAsia="hu-HU"/>
            </w:rPr>
            <w:fldChar w:fldCharType="end"/>
          </w:r>
        </w:sdtContent>
      </w:sdt>
      <w:r w:rsidR="00EF5A07">
        <w:rPr>
          <w:lang w:eastAsia="hu-HU"/>
        </w:rPr>
        <w:t xml:space="preserve"> olyan szervezetekre</w:t>
      </w:r>
      <w:r w:rsidR="00A461CA">
        <w:rPr>
          <w:lang w:eastAsia="hu-HU"/>
        </w:rPr>
        <w:t xml:space="preserve"> nézve</w:t>
      </w:r>
      <w:r w:rsidR="00EF5A07">
        <w:rPr>
          <w:lang w:eastAsia="hu-HU"/>
        </w:rPr>
        <w:t xml:space="preserve"> hatályos, akik az </w:t>
      </w:r>
      <w:r w:rsidR="00712362">
        <w:rPr>
          <w:lang w:eastAsia="hu-HU"/>
        </w:rPr>
        <w:t>USA</w:t>
      </w:r>
      <w:r w:rsidR="00EF5A07">
        <w:rPr>
          <w:lang w:eastAsia="hu-HU"/>
        </w:rPr>
        <w:t xml:space="preserve"> Védelmi </w:t>
      </w:r>
      <w:r w:rsidR="00695E01">
        <w:rPr>
          <w:lang w:eastAsia="hu-HU"/>
        </w:rPr>
        <w:t>M</w:t>
      </w:r>
      <w:r w:rsidR="00EF5A07">
        <w:rPr>
          <w:lang w:eastAsia="hu-HU"/>
        </w:rPr>
        <w:t>inisztériumának beszállítóiként</w:t>
      </w:r>
      <w:r w:rsidR="00A461CA">
        <w:rPr>
          <w:lang w:eastAsia="hu-HU"/>
        </w:rPr>
        <w:t>, valamint e szervezetek számára beszállítást végző szervezetként</w:t>
      </w:r>
      <w:r w:rsidR="00EF5A07">
        <w:rPr>
          <w:lang w:eastAsia="hu-HU"/>
        </w:rPr>
        <w:t xml:space="preserve"> tevékenykednek. Ezen cégek számára pedig kötelező</w:t>
      </w:r>
      <w:r w:rsidR="009066A6">
        <w:rPr>
          <w:lang w:eastAsia="hu-HU"/>
        </w:rPr>
        <w:t>vé</w:t>
      </w:r>
      <w:r w:rsidR="00EF5A07">
        <w:rPr>
          <w:lang w:eastAsia="hu-HU"/>
        </w:rPr>
        <w:t xml:space="preserve"> teszi az NIST </w:t>
      </w:r>
      <w:r w:rsidR="00EF5A07" w:rsidRPr="00EF5A07">
        <w:rPr>
          <w:lang w:eastAsia="hu-HU"/>
        </w:rPr>
        <w:t>SP</w:t>
      </w:r>
      <w:r w:rsidR="00EF5A07">
        <w:rPr>
          <w:lang w:eastAsia="hu-HU"/>
        </w:rPr>
        <w:t xml:space="preserve"> 800-171-es</w:t>
      </w:r>
      <w:r w:rsidR="00373367">
        <w:rPr>
          <w:lang w:eastAsia="hu-HU"/>
        </w:rPr>
        <w:t xml:space="preserve"> </w:t>
      </w:r>
      <w:sdt>
        <w:sdtPr>
          <w:rPr>
            <w:lang w:eastAsia="hu-HU"/>
          </w:rPr>
          <w:id w:val="-429116427"/>
          <w:citation/>
        </w:sdtPr>
        <w:sdtEndPr/>
        <w:sdtContent>
          <w:r w:rsidR="00373367">
            <w:rPr>
              <w:lang w:eastAsia="hu-HU"/>
            </w:rPr>
            <w:fldChar w:fldCharType="begin"/>
          </w:r>
          <w:r w:rsidR="00373367">
            <w:rPr>
              <w:lang w:eastAsia="hu-HU"/>
            </w:rPr>
            <w:instrText xml:space="preserve"> CITATION Ron20 \l 1038 </w:instrText>
          </w:r>
          <w:r w:rsidR="00373367">
            <w:rPr>
              <w:lang w:eastAsia="hu-HU"/>
            </w:rPr>
            <w:fldChar w:fldCharType="separate"/>
          </w:r>
          <w:r w:rsidR="00884D81" w:rsidRPr="00884D81">
            <w:rPr>
              <w:noProof/>
              <w:lang w:eastAsia="hu-HU"/>
            </w:rPr>
            <w:t>[7]</w:t>
          </w:r>
          <w:r w:rsidR="00373367">
            <w:rPr>
              <w:lang w:eastAsia="hu-HU"/>
            </w:rPr>
            <w:fldChar w:fldCharType="end"/>
          </w:r>
        </w:sdtContent>
      </w:sdt>
      <w:r w:rsidR="00EF5A07">
        <w:rPr>
          <w:lang w:eastAsia="hu-HU"/>
        </w:rPr>
        <w:t xml:space="preserve"> szabványnak történő megfelelést.</w:t>
      </w:r>
    </w:p>
    <w:p w14:paraId="5DDC8CFF" w14:textId="67422D0E" w:rsidR="00A564DD" w:rsidRPr="00CF1837" w:rsidRDefault="00A564DD" w:rsidP="008F146D">
      <w:pPr>
        <w:ind w:left="142"/>
        <w:jc w:val="both"/>
        <w:rPr>
          <w:lang w:eastAsia="hu-HU"/>
        </w:rPr>
      </w:pPr>
      <w:r w:rsidRPr="00A564DD">
        <w:rPr>
          <w:i/>
          <w:iCs/>
          <w:lang w:eastAsia="hu-HU"/>
        </w:rPr>
        <w:t>Tagállami szintű: Texas</w:t>
      </w:r>
      <w:r w:rsidR="009066A6">
        <w:rPr>
          <w:i/>
          <w:iCs/>
          <w:lang w:eastAsia="hu-HU"/>
        </w:rPr>
        <w:t xml:space="preserve">. </w:t>
      </w:r>
      <w:r w:rsidR="00EE25EA">
        <w:rPr>
          <w:lang w:eastAsia="hu-HU"/>
        </w:rPr>
        <w:t>Bár több tagállam</w:t>
      </w:r>
      <w:r w:rsidR="0079065C">
        <w:rPr>
          <w:lang w:eastAsia="hu-HU"/>
        </w:rPr>
        <w:t>nak</w:t>
      </w:r>
      <w:r w:rsidR="00EE25EA">
        <w:rPr>
          <w:lang w:eastAsia="hu-HU"/>
        </w:rPr>
        <w:t xml:space="preserve"> vannak részletes szabály</w:t>
      </w:r>
      <w:r w:rsidR="00F17EFF">
        <w:rPr>
          <w:lang w:eastAsia="hu-HU"/>
        </w:rPr>
        <w:t>ozásai az információbiztonság tekintetében</w:t>
      </w:r>
      <w:r w:rsidR="00EE25EA">
        <w:rPr>
          <w:lang w:eastAsia="hu-HU"/>
        </w:rPr>
        <w:t>, Texas</w:t>
      </w:r>
      <w:r w:rsidR="00F55BD9">
        <w:rPr>
          <w:lang w:eastAsia="hu-HU"/>
        </w:rPr>
        <w:t>-</w:t>
      </w:r>
      <w:r w:rsidR="00EE25EA">
        <w:rPr>
          <w:lang w:eastAsia="hu-HU"/>
        </w:rPr>
        <w:t>b</w:t>
      </w:r>
      <w:r w:rsidR="00F55BD9">
        <w:rPr>
          <w:lang w:eastAsia="hu-HU"/>
        </w:rPr>
        <w:t>a</w:t>
      </w:r>
      <w:r w:rsidR="00EE25EA">
        <w:rPr>
          <w:lang w:eastAsia="hu-HU"/>
        </w:rPr>
        <w:t xml:space="preserve">n </w:t>
      </w:r>
      <w:r w:rsidR="00FE39C1">
        <w:rPr>
          <w:lang w:eastAsia="hu-HU"/>
        </w:rPr>
        <w:t>csak az állami szerveze</w:t>
      </w:r>
      <w:r w:rsidR="00AD2B9E">
        <w:rPr>
          <w:lang w:eastAsia="hu-HU"/>
        </w:rPr>
        <w:t>te</w:t>
      </w:r>
      <w:r w:rsidR="00FE39C1">
        <w:rPr>
          <w:lang w:eastAsia="hu-HU"/>
        </w:rPr>
        <w:t>kre</w:t>
      </w:r>
      <w:r w:rsidR="00A461CA">
        <w:rPr>
          <w:lang w:eastAsia="hu-HU"/>
        </w:rPr>
        <w:t>, valamint</w:t>
      </w:r>
      <w:r w:rsidR="00FE39C1">
        <w:rPr>
          <w:lang w:eastAsia="hu-HU"/>
        </w:rPr>
        <w:t xml:space="preserve"> a közép- és felsőoktatási intézményekre </w:t>
      </w:r>
      <w:r w:rsidR="00F17EFF">
        <w:rPr>
          <w:lang w:eastAsia="hu-HU"/>
        </w:rPr>
        <w:t>vonatkozóan</w:t>
      </w:r>
      <w:r w:rsidR="00A461CA">
        <w:rPr>
          <w:lang w:eastAsia="hu-HU"/>
        </w:rPr>
        <w:t xml:space="preserve"> létezik </w:t>
      </w:r>
      <w:r w:rsidR="00F17EFF">
        <w:rPr>
          <w:lang w:eastAsia="hu-HU"/>
        </w:rPr>
        <w:t>jogszabály</w:t>
      </w:r>
      <w:sdt>
        <w:sdtPr>
          <w:rPr>
            <w:lang w:eastAsia="hu-HU"/>
          </w:rPr>
          <w:id w:val="419302406"/>
          <w:citation/>
        </w:sdtPr>
        <w:sdtEndPr/>
        <w:sdtContent>
          <w:r w:rsidR="00A676C2">
            <w:rPr>
              <w:lang w:eastAsia="hu-HU"/>
            </w:rPr>
            <w:fldChar w:fldCharType="begin"/>
          </w:r>
          <w:r w:rsidR="00A676C2">
            <w:rPr>
              <w:lang w:eastAsia="hu-HU"/>
            </w:rPr>
            <w:instrText xml:space="preserve"> CITATION Tex99 \l 1038 </w:instrText>
          </w:r>
          <w:r w:rsidR="00A676C2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[20]</w:t>
          </w:r>
          <w:r w:rsidR="00A676C2">
            <w:rPr>
              <w:lang w:eastAsia="hu-HU"/>
            </w:rPr>
            <w:fldChar w:fldCharType="end"/>
          </w:r>
        </w:sdtContent>
      </w:sdt>
      <w:r w:rsidR="008D5D3A">
        <w:rPr>
          <w:lang w:eastAsia="hu-HU"/>
        </w:rPr>
        <w:t>.</w:t>
      </w:r>
      <w:r w:rsidR="00D21A2D">
        <w:rPr>
          <w:lang w:eastAsia="hu-HU"/>
        </w:rPr>
        <w:t xml:space="preserve"> </w:t>
      </w:r>
      <w:r w:rsidR="00EA3217">
        <w:rPr>
          <w:lang w:eastAsia="hu-HU"/>
        </w:rPr>
        <w:t>Az egyetlen releváns jogszabály a</w:t>
      </w:r>
      <w:r w:rsidR="00F17EFF">
        <w:rPr>
          <w:lang w:eastAsia="hu-HU"/>
        </w:rPr>
        <w:t xml:space="preserve"> TSB 2126</w:t>
      </w:r>
      <w:r w:rsidR="00EA3217">
        <w:rPr>
          <w:lang w:eastAsia="hu-HU"/>
        </w:rPr>
        <w:t xml:space="preserve"> </w:t>
      </w:r>
      <w:sdt>
        <w:sdtPr>
          <w:rPr>
            <w:lang w:eastAsia="hu-HU"/>
          </w:rPr>
          <w:id w:val="-375012434"/>
          <w:citation/>
        </w:sdtPr>
        <w:sdtEndPr/>
        <w:sdtContent>
          <w:r w:rsidR="00A676C2">
            <w:rPr>
              <w:lang w:eastAsia="hu-HU"/>
            </w:rPr>
            <w:fldChar w:fldCharType="begin"/>
          </w:r>
          <w:r w:rsidR="00A676C2">
            <w:rPr>
              <w:lang w:eastAsia="hu-HU"/>
            </w:rPr>
            <w:instrText xml:space="preserve"> CITATION Tex21 \l 1038 </w:instrText>
          </w:r>
          <w:r w:rsidR="00A676C2">
            <w:rPr>
              <w:lang w:eastAsia="hu-HU"/>
            </w:rPr>
            <w:fldChar w:fldCharType="separate"/>
          </w:r>
          <w:r w:rsidR="00884D81" w:rsidRPr="00884D81">
            <w:rPr>
              <w:noProof/>
              <w:lang w:eastAsia="hu-HU"/>
            </w:rPr>
            <w:t>[21]</w:t>
          </w:r>
          <w:r w:rsidR="00A676C2">
            <w:rPr>
              <w:lang w:eastAsia="hu-HU"/>
            </w:rPr>
            <w:fldChar w:fldCharType="end"/>
          </w:r>
        </w:sdtContent>
      </w:sdt>
      <w:r w:rsidR="00B6601C">
        <w:rPr>
          <w:lang w:eastAsia="hu-HU"/>
        </w:rPr>
        <w:t>, am</w:t>
      </w:r>
      <w:r w:rsidR="00F17EFF">
        <w:rPr>
          <w:lang w:eastAsia="hu-HU"/>
        </w:rPr>
        <w:t>ely</w:t>
      </w:r>
      <w:r w:rsidR="00B6601C">
        <w:rPr>
          <w:lang w:eastAsia="hu-HU"/>
        </w:rPr>
        <w:t xml:space="preserve"> megtiltja, hogy külföldi tulajdonban lévő </w:t>
      </w:r>
      <w:r w:rsidR="00DD2AB9">
        <w:rPr>
          <w:lang w:eastAsia="hu-HU"/>
        </w:rPr>
        <w:t>cég bármilyen jogviszonyba kerüljön</w:t>
      </w:r>
      <w:r w:rsidR="00A334EB">
        <w:rPr>
          <w:lang w:eastAsia="hu-HU"/>
        </w:rPr>
        <w:t xml:space="preserve"> olyan</w:t>
      </w:r>
      <w:r w:rsidR="00DD2AB9">
        <w:rPr>
          <w:lang w:eastAsia="hu-HU"/>
        </w:rPr>
        <w:t xml:space="preserve"> </w:t>
      </w:r>
      <w:r w:rsidR="00A334EB">
        <w:rPr>
          <w:lang w:eastAsia="hu-HU"/>
        </w:rPr>
        <w:t>kritikus infrastruktúrákkal, amely</w:t>
      </w:r>
      <w:r w:rsidR="00F17EFF">
        <w:rPr>
          <w:lang w:eastAsia="hu-HU"/>
        </w:rPr>
        <w:t>ek</w:t>
      </w:r>
      <w:r w:rsidR="00A334EB">
        <w:rPr>
          <w:lang w:eastAsia="hu-HU"/>
        </w:rPr>
        <w:t xml:space="preserve"> Texas állam területén található</w:t>
      </w:r>
      <w:r w:rsidR="00F17EFF">
        <w:rPr>
          <w:lang w:eastAsia="hu-HU"/>
        </w:rPr>
        <w:t>ak</w:t>
      </w:r>
      <w:r w:rsidR="00A334EB">
        <w:rPr>
          <w:lang w:eastAsia="hu-HU"/>
        </w:rPr>
        <w:t xml:space="preserve">. </w:t>
      </w:r>
      <w:r w:rsidR="00F17EFF">
        <w:rPr>
          <w:lang w:eastAsia="hu-HU"/>
        </w:rPr>
        <w:t>Mindemellett</w:t>
      </w:r>
      <w:r w:rsidR="000B71F3">
        <w:rPr>
          <w:lang w:eastAsia="hu-HU"/>
        </w:rPr>
        <w:t xml:space="preserve"> </w:t>
      </w:r>
      <w:r w:rsidR="00F17EFF">
        <w:rPr>
          <w:lang w:eastAsia="hu-HU"/>
        </w:rPr>
        <w:t xml:space="preserve">Texas államnak saját </w:t>
      </w:r>
      <w:r w:rsidR="00D21A2D">
        <w:rPr>
          <w:lang w:eastAsia="hu-HU"/>
        </w:rPr>
        <w:t xml:space="preserve">állami </w:t>
      </w:r>
      <w:proofErr w:type="spellStart"/>
      <w:r w:rsidR="00D21A2D">
        <w:rPr>
          <w:lang w:eastAsia="hu-HU"/>
        </w:rPr>
        <w:t>kiberbiztonsághoz</w:t>
      </w:r>
      <w:proofErr w:type="spellEnd"/>
      <w:r w:rsidR="00D21A2D">
        <w:rPr>
          <w:lang w:eastAsia="hu-HU"/>
        </w:rPr>
        <w:t xml:space="preserve"> kapcsolódó </w:t>
      </w:r>
      <w:r w:rsidR="00F17EFF">
        <w:rPr>
          <w:lang w:eastAsia="hu-HU"/>
        </w:rPr>
        <w:t>szervezete működik,</w:t>
      </w:r>
      <w:r w:rsidR="00D21A2D">
        <w:rPr>
          <w:lang w:eastAsia="hu-HU"/>
        </w:rPr>
        <w:t xml:space="preserve"> a </w:t>
      </w:r>
      <w:r w:rsidR="00EA3217" w:rsidRPr="00EA3217">
        <w:rPr>
          <w:lang w:eastAsia="hu-HU"/>
        </w:rPr>
        <w:t xml:space="preserve">Texas </w:t>
      </w:r>
      <w:proofErr w:type="spellStart"/>
      <w:r w:rsidR="00EA3217" w:rsidRPr="00EA3217">
        <w:rPr>
          <w:lang w:eastAsia="hu-HU"/>
        </w:rPr>
        <w:t>Cybersecurity</w:t>
      </w:r>
      <w:proofErr w:type="spellEnd"/>
      <w:r w:rsidR="00EA3217" w:rsidRPr="00EA3217">
        <w:rPr>
          <w:lang w:eastAsia="hu-HU"/>
        </w:rPr>
        <w:t xml:space="preserve"> </w:t>
      </w:r>
      <w:proofErr w:type="spellStart"/>
      <w:r w:rsidR="00EA3217" w:rsidRPr="00EA3217">
        <w:rPr>
          <w:lang w:eastAsia="hu-HU"/>
        </w:rPr>
        <w:t>Council</w:t>
      </w:r>
      <w:proofErr w:type="spellEnd"/>
      <w:r w:rsidR="000B71F3">
        <w:rPr>
          <w:lang w:eastAsia="hu-HU"/>
        </w:rPr>
        <w:t xml:space="preserve">, </w:t>
      </w:r>
      <w:r w:rsidR="00541665">
        <w:rPr>
          <w:lang w:eastAsia="hu-HU"/>
        </w:rPr>
        <w:t xml:space="preserve">amelynek célja az állami kiberbiztonság </w:t>
      </w:r>
      <w:r w:rsidR="00F17EFF">
        <w:rPr>
          <w:lang w:eastAsia="hu-HU"/>
        </w:rPr>
        <w:t>megvalósítása</w:t>
      </w:r>
      <w:r w:rsidR="00CE2563">
        <w:rPr>
          <w:lang w:eastAsia="hu-HU"/>
        </w:rPr>
        <w:t xml:space="preserve"> és fejlesztése </w:t>
      </w:r>
      <w:r w:rsidR="00F17EFF">
        <w:rPr>
          <w:lang w:eastAsia="hu-HU"/>
        </w:rPr>
        <w:t>együttműködve a</w:t>
      </w:r>
      <w:r w:rsidR="00CE2563">
        <w:rPr>
          <w:lang w:eastAsia="hu-HU"/>
        </w:rPr>
        <w:t xml:space="preserve"> magánszektorban található cége</w:t>
      </w:r>
      <w:r w:rsidR="00F55BD9">
        <w:rPr>
          <w:lang w:eastAsia="hu-HU"/>
        </w:rPr>
        <w:t>kkel</w:t>
      </w:r>
      <w:r w:rsidR="00CE2563">
        <w:rPr>
          <w:lang w:eastAsia="hu-HU"/>
        </w:rPr>
        <w:t>.</w:t>
      </w:r>
      <w:r w:rsidR="00F55BD9">
        <w:rPr>
          <w:lang w:eastAsia="hu-HU"/>
        </w:rPr>
        <w:t xml:space="preserve"> Az állam kidolgozott egy kiberbiztonsági keretrendszert is (Tex</w:t>
      </w:r>
      <w:r w:rsidR="00F17EFF">
        <w:rPr>
          <w:lang w:eastAsia="hu-HU"/>
        </w:rPr>
        <w:t xml:space="preserve">as </w:t>
      </w:r>
      <w:proofErr w:type="spellStart"/>
      <w:r w:rsidR="00F17EFF">
        <w:rPr>
          <w:lang w:eastAsia="hu-HU"/>
        </w:rPr>
        <w:t>Cybersecurity</w:t>
      </w:r>
      <w:proofErr w:type="spellEnd"/>
      <w:r w:rsidR="00F17EFF">
        <w:rPr>
          <w:lang w:eastAsia="hu-HU"/>
        </w:rPr>
        <w:t xml:space="preserve"> Framework), amely</w:t>
      </w:r>
      <w:r w:rsidR="00F55BD9">
        <w:rPr>
          <w:lang w:eastAsia="hu-HU"/>
        </w:rPr>
        <w:t xml:space="preserve"> </w:t>
      </w:r>
      <w:r w:rsidR="00DE179E">
        <w:rPr>
          <w:lang w:eastAsia="hu-HU"/>
        </w:rPr>
        <w:t>általános</w:t>
      </w:r>
      <w:r w:rsidR="008560C3">
        <w:rPr>
          <w:lang w:eastAsia="hu-HU"/>
        </w:rPr>
        <w:t>an</w:t>
      </w:r>
      <w:r w:rsidR="00F17EFF">
        <w:rPr>
          <w:lang w:eastAsia="hu-HU"/>
        </w:rPr>
        <w:t xml:space="preserve"> alkalmazható </w:t>
      </w:r>
      <w:r w:rsidR="00D35F65">
        <w:rPr>
          <w:lang w:eastAsia="hu-HU"/>
        </w:rPr>
        <w:t xml:space="preserve">– de nem kötelező – </w:t>
      </w:r>
      <w:r w:rsidR="00F17EFF">
        <w:rPr>
          <w:lang w:eastAsia="hu-HU"/>
        </w:rPr>
        <w:t>bármely</w:t>
      </w:r>
      <w:r w:rsidR="00DE179E">
        <w:rPr>
          <w:lang w:eastAsia="hu-HU"/>
        </w:rPr>
        <w:t xml:space="preserve"> szervezet számára</w:t>
      </w:r>
      <w:r w:rsidR="00F17EFF">
        <w:rPr>
          <w:lang w:eastAsia="hu-HU"/>
        </w:rPr>
        <w:t xml:space="preserve"> annak érdekében</w:t>
      </w:r>
      <w:r w:rsidR="00DE179E">
        <w:rPr>
          <w:lang w:eastAsia="hu-HU"/>
        </w:rPr>
        <w:t xml:space="preserve">, hogy meghatározza </w:t>
      </w:r>
      <w:r w:rsidR="00C851FE">
        <w:rPr>
          <w:lang w:eastAsia="hu-HU"/>
        </w:rPr>
        <w:t xml:space="preserve">a kiberbiztonsági kockázatokat és a kockázatokhoz kapcsolódó </w:t>
      </w:r>
      <w:r w:rsidR="00921E11">
        <w:rPr>
          <w:lang w:eastAsia="hu-HU"/>
        </w:rPr>
        <w:t>költséghatékony megoldásokat ajánljon.</w:t>
      </w:r>
    </w:p>
    <w:p w14:paraId="3934AAA2" w14:textId="6F683FB9" w:rsidR="00A05843" w:rsidRPr="00A05843" w:rsidRDefault="00A05843" w:rsidP="00CC4F22">
      <w:pPr>
        <w:ind w:left="142"/>
        <w:jc w:val="both"/>
        <w:rPr>
          <w:lang w:eastAsia="hu-HU"/>
        </w:rPr>
      </w:pPr>
      <w:r>
        <w:rPr>
          <w:i/>
          <w:iCs/>
          <w:lang w:eastAsia="hu-HU"/>
        </w:rPr>
        <w:t>EU és USA közös szabályozásai.</w:t>
      </w:r>
      <w:r w:rsidR="00163CA6">
        <w:rPr>
          <w:i/>
          <w:iCs/>
          <w:lang w:eastAsia="hu-HU"/>
        </w:rPr>
        <w:t xml:space="preserve"> </w:t>
      </w:r>
      <w:r w:rsidR="00163CA6">
        <w:rPr>
          <w:lang w:eastAsia="hu-HU"/>
        </w:rPr>
        <w:t>J</w:t>
      </w:r>
      <w:r w:rsidR="003F2616">
        <w:rPr>
          <w:lang w:eastAsia="hu-HU"/>
        </w:rPr>
        <w:t>elenleg nincs közös szabályozás</w:t>
      </w:r>
      <w:r w:rsidR="00163CA6">
        <w:rPr>
          <w:rStyle w:val="Lbjegyzet-hivatkozs"/>
          <w:lang w:eastAsia="hu-HU"/>
        </w:rPr>
        <w:footnoteReference w:id="2"/>
      </w:r>
      <w:r w:rsidR="005800E5">
        <w:rPr>
          <w:lang w:eastAsia="hu-HU"/>
        </w:rPr>
        <w:t>.</w:t>
      </w:r>
    </w:p>
    <w:p w14:paraId="0ADC92A2" w14:textId="75CC52E8" w:rsidR="00A564DD" w:rsidRDefault="00A564DD" w:rsidP="00A564DD">
      <w:pPr>
        <w:pStyle w:val="Stlus1"/>
      </w:pPr>
      <w:r>
        <w:t>Szabályozások összehasonlítása</w:t>
      </w:r>
    </w:p>
    <w:p w14:paraId="42BC4F41" w14:textId="0A82DEB0" w:rsidR="00A564DD" w:rsidRDefault="00F17EFF" w:rsidP="005C281F">
      <w:pPr>
        <w:jc w:val="both"/>
        <w:rPr>
          <w:lang w:eastAsia="hu-HU"/>
        </w:rPr>
      </w:pPr>
      <w:r>
        <w:rPr>
          <w:i/>
          <w:iCs/>
          <w:lang w:eastAsia="hu-HU"/>
        </w:rPr>
        <w:t>Kulcs</w:t>
      </w:r>
      <w:r w:rsidR="00A564DD" w:rsidRPr="00F83A3D">
        <w:rPr>
          <w:i/>
          <w:iCs/>
          <w:lang w:eastAsia="hu-HU"/>
        </w:rPr>
        <w:t>indikátorok meghatározása</w:t>
      </w:r>
      <w:r w:rsidR="00F83A3D">
        <w:rPr>
          <w:i/>
          <w:iCs/>
          <w:lang w:eastAsia="hu-HU"/>
        </w:rPr>
        <w:t>.</w:t>
      </w:r>
      <w:r w:rsidR="00B4156F">
        <w:rPr>
          <w:lang w:eastAsia="hu-HU"/>
        </w:rPr>
        <w:t xml:space="preserve"> Egy </w:t>
      </w:r>
      <w:r w:rsidR="005B2985">
        <w:rPr>
          <w:lang w:eastAsia="hu-HU"/>
        </w:rPr>
        <w:t>privát szférában működő szervezet esetében fontos azokat az</w:t>
      </w:r>
      <w:r>
        <w:rPr>
          <w:lang w:eastAsia="hu-HU"/>
        </w:rPr>
        <w:t xml:space="preserve"> indikátorokat meghatározni, amelyek</w:t>
      </w:r>
      <w:r w:rsidR="005B2985">
        <w:rPr>
          <w:lang w:eastAsia="hu-HU"/>
        </w:rPr>
        <w:t xml:space="preserve"> relevánsak </w:t>
      </w:r>
      <w:r w:rsidR="00091E55">
        <w:rPr>
          <w:lang w:eastAsia="hu-HU"/>
        </w:rPr>
        <w:t>lehetne</w:t>
      </w:r>
      <w:r>
        <w:rPr>
          <w:lang w:eastAsia="hu-HU"/>
        </w:rPr>
        <w:t xml:space="preserve">k mindkét földrészen működő </w:t>
      </w:r>
      <w:r w:rsidR="00A461CA">
        <w:rPr>
          <w:lang w:eastAsia="hu-HU"/>
        </w:rPr>
        <w:t>leányvállalat</w:t>
      </w:r>
      <w:r w:rsidR="00091E55">
        <w:rPr>
          <w:lang w:eastAsia="hu-HU"/>
        </w:rPr>
        <w:t xml:space="preserve"> számára. Ennek megfelelően jelen </w:t>
      </w:r>
      <w:r w:rsidR="00B221A9">
        <w:rPr>
          <w:lang w:eastAsia="hu-HU"/>
        </w:rPr>
        <w:t>pontban</w:t>
      </w:r>
      <w:r w:rsidR="00091E55">
        <w:rPr>
          <w:lang w:eastAsia="hu-HU"/>
        </w:rPr>
        <w:t xml:space="preserve"> </w:t>
      </w:r>
      <w:r>
        <w:rPr>
          <w:lang w:eastAsia="hu-HU"/>
        </w:rPr>
        <w:t>kizárólag</w:t>
      </w:r>
      <w:r w:rsidR="00091E55">
        <w:rPr>
          <w:lang w:eastAsia="hu-HU"/>
        </w:rPr>
        <w:t xml:space="preserve"> olyan </w:t>
      </w:r>
      <w:r w:rsidR="00B221A9">
        <w:rPr>
          <w:lang w:eastAsia="hu-HU"/>
        </w:rPr>
        <w:t>indikátorokat azonosítok, amelyek</w:t>
      </w:r>
      <w:r w:rsidR="005C281F">
        <w:rPr>
          <w:lang w:eastAsia="hu-HU"/>
        </w:rPr>
        <w:t xml:space="preserve"> feltétlenül szükséges</w:t>
      </w:r>
      <w:r w:rsidR="00B221A9">
        <w:rPr>
          <w:lang w:eastAsia="hu-HU"/>
        </w:rPr>
        <w:t>ek a tárgyi</w:t>
      </w:r>
      <w:r w:rsidR="00043CD4">
        <w:rPr>
          <w:lang w:eastAsia="hu-HU"/>
        </w:rPr>
        <w:t xml:space="preserve"> szervezet törvényes működése szempontjából</w:t>
      </w:r>
      <w:r w:rsidR="00674A22">
        <w:rPr>
          <w:lang w:eastAsia="hu-HU"/>
        </w:rPr>
        <w:t>:</w:t>
      </w:r>
    </w:p>
    <w:p w14:paraId="730F2216" w14:textId="3C6421E5" w:rsidR="003E33C6" w:rsidRDefault="003E33C6" w:rsidP="00674A22">
      <w:pPr>
        <w:pStyle w:val="Listaszerbekezds"/>
        <w:numPr>
          <w:ilvl w:val="0"/>
          <w:numId w:val="3"/>
        </w:numPr>
        <w:jc w:val="both"/>
        <w:rPr>
          <w:lang w:eastAsia="hu-HU"/>
        </w:rPr>
      </w:pPr>
      <w:r>
        <w:rPr>
          <w:lang w:eastAsia="hu-HU"/>
        </w:rPr>
        <w:t>releváns hatóságok</w:t>
      </w:r>
      <w:r w:rsidR="009E06FF">
        <w:rPr>
          <w:lang w:eastAsia="hu-HU"/>
        </w:rPr>
        <w:t xml:space="preserve"> és </w:t>
      </w:r>
      <w:r w:rsidR="00014A40">
        <w:rPr>
          <w:lang w:eastAsia="hu-HU"/>
        </w:rPr>
        <w:t xml:space="preserve">eseménykezelő </w:t>
      </w:r>
      <w:r w:rsidR="009E06FF">
        <w:rPr>
          <w:lang w:eastAsia="hu-HU"/>
        </w:rPr>
        <w:t>központok</w:t>
      </w:r>
      <w:r w:rsidR="00BD2DE4">
        <w:rPr>
          <w:lang w:eastAsia="hu-HU"/>
        </w:rPr>
        <w:t>: fontos meghatározni, hogy a szervez</w:t>
      </w:r>
      <w:r w:rsidR="007346F6">
        <w:rPr>
          <w:lang w:eastAsia="hu-HU"/>
        </w:rPr>
        <w:t>e</w:t>
      </w:r>
      <w:r w:rsidR="00BD2DE4">
        <w:rPr>
          <w:lang w:eastAsia="hu-HU"/>
        </w:rPr>
        <w:t xml:space="preserve">tnek mely hatóságokkal </w:t>
      </w:r>
      <w:r w:rsidR="00967908">
        <w:rPr>
          <w:lang w:eastAsia="hu-HU"/>
        </w:rPr>
        <w:t>kell kapcsolatot tartania</w:t>
      </w:r>
      <w:r w:rsidR="006933C5">
        <w:rPr>
          <w:lang w:eastAsia="hu-HU"/>
        </w:rPr>
        <w:t>, illetve mely hatóságoktól kérhet segítséget</w:t>
      </w:r>
      <w:r w:rsidR="00B221A9">
        <w:rPr>
          <w:lang w:eastAsia="hu-HU"/>
        </w:rPr>
        <w:t>, akár sérülékenységvizsgálat vagy incidens</w:t>
      </w:r>
      <w:r w:rsidR="009F31BB">
        <w:rPr>
          <w:lang w:eastAsia="hu-HU"/>
        </w:rPr>
        <w:t>bejelentéssel kapcsolatban.</w:t>
      </w:r>
    </w:p>
    <w:p w14:paraId="6AB07B47" w14:textId="2B9CD8E5" w:rsidR="003E33C6" w:rsidRDefault="00014A40" w:rsidP="00674A22">
      <w:pPr>
        <w:pStyle w:val="Listaszerbekezds"/>
        <w:numPr>
          <w:ilvl w:val="0"/>
          <w:numId w:val="3"/>
        </w:numPr>
        <w:jc w:val="both"/>
        <w:rPr>
          <w:lang w:eastAsia="hu-HU"/>
        </w:rPr>
      </w:pPr>
      <w:r>
        <w:rPr>
          <w:lang w:eastAsia="hu-HU"/>
        </w:rPr>
        <w:t>követelmények</w:t>
      </w:r>
      <w:r w:rsidR="008C5B93">
        <w:rPr>
          <w:lang w:eastAsia="hu-HU"/>
        </w:rPr>
        <w:t xml:space="preserve">: a jogi szabályozás miatt meg kell vizsgálni, hogy </w:t>
      </w:r>
      <w:r w:rsidR="00B221A9">
        <w:rPr>
          <w:lang w:eastAsia="hu-HU"/>
        </w:rPr>
        <w:t>melyek azok a kötelező intézkedések</w:t>
      </w:r>
      <w:r>
        <w:rPr>
          <w:lang w:eastAsia="hu-HU"/>
        </w:rPr>
        <w:t>, dokumentációk, képességek stb.</w:t>
      </w:r>
      <w:r w:rsidR="00B221A9">
        <w:rPr>
          <w:lang w:eastAsia="hu-HU"/>
        </w:rPr>
        <w:t>, amelyek</w:t>
      </w:r>
      <w:r>
        <w:rPr>
          <w:lang w:eastAsia="hu-HU"/>
        </w:rPr>
        <w:t>kel</w:t>
      </w:r>
      <w:r w:rsidR="008C5B93">
        <w:rPr>
          <w:lang w:eastAsia="hu-HU"/>
        </w:rPr>
        <w:t xml:space="preserve"> </w:t>
      </w:r>
      <w:r w:rsidR="00521DC7">
        <w:rPr>
          <w:lang w:eastAsia="hu-HU"/>
        </w:rPr>
        <w:t>egy magán</w:t>
      </w:r>
      <w:r w:rsidR="008C5B93">
        <w:rPr>
          <w:lang w:eastAsia="hu-HU"/>
        </w:rPr>
        <w:t xml:space="preserve">szervezetnek </w:t>
      </w:r>
      <w:r>
        <w:rPr>
          <w:lang w:eastAsia="hu-HU"/>
        </w:rPr>
        <w:t>rendelkeznie kell</w:t>
      </w:r>
      <w:r w:rsidR="00521DC7">
        <w:rPr>
          <w:lang w:eastAsia="hu-HU"/>
        </w:rPr>
        <w:t xml:space="preserve"> ahhoz, hogy </w:t>
      </w:r>
      <w:r w:rsidR="00B221A9">
        <w:rPr>
          <w:lang w:eastAsia="hu-HU"/>
        </w:rPr>
        <w:t>jogszerűen</w:t>
      </w:r>
      <w:r w:rsidR="00521DC7">
        <w:rPr>
          <w:lang w:eastAsia="hu-HU"/>
        </w:rPr>
        <w:t xml:space="preserve"> működhessen</w:t>
      </w:r>
      <w:r w:rsidR="008C5B93">
        <w:rPr>
          <w:lang w:eastAsia="hu-HU"/>
        </w:rPr>
        <w:t>.</w:t>
      </w:r>
    </w:p>
    <w:p w14:paraId="7133716E" w14:textId="58B33DC4" w:rsidR="003E33C6" w:rsidRDefault="00BF3F0A" w:rsidP="00B679D3">
      <w:pPr>
        <w:pStyle w:val="Listaszerbekezds"/>
        <w:numPr>
          <w:ilvl w:val="0"/>
          <w:numId w:val="3"/>
        </w:numPr>
        <w:jc w:val="both"/>
        <w:rPr>
          <w:lang w:eastAsia="hu-HU"/>
        </w:rPr>
      </w:pPr>
      <w:r>
        <w:rPr>
          <w:lang w:eastAsia="hu-HU"/>
        </w:rPr>
        <w:t xml:space="preserve">elvárt </w:t>
      </w:r>
      <w:r w:rsidR="009E06FF">
        <w:rPr>
          <w:lang w:eastAsia="hu-HU"/>
        </w:rPr>
        <w:t>szabványok</w:t>
      </w:r>
      <w:r>
        <w:rPr>
          <w:lang w:eastAsia="hu-HU"/>
        </w:rPr>
        <w:t xml:space="preserve"> és tan</w:t>
      </w:r>
      <w:r w:rsidR="00CE00A8">
        <w:rPr>
          <w:lang w:eastAsia="hu-HU"/>
        </w:rPr>
        <w:t>ú</w:t>
      </w:r>
      <w:r>
        <w:rPr>
          <w:lang w:eastAsia="hu-HU"/>
        </w:rPr>
        <w:t>sítványok</w:t>
      </w:r>
      <w:r w:rsidR="00855ED5">
        <w:rPr>
          <w:lang w:eastAsia="hu-HU"/>
        </w:rPr>
        <w:t xml:space="preserve">: </w:t>
      </w:r>
      <w:r w:rsidR="00B221A9">
        <w:rPr>
          <w:lang w:eastAsia="hu-HU"/>
        </w:rPr>
        <w:t>melyek</w:t>
      </w:r>
      <w:r>
        <w:rPr>
          <w:lang w:eastAsia="hu-HU"/>
        </w:rPr>
        <w:t xml:space="preserve"> azok a szabványok, illetve tanúsítványok, </w:t>
      </w:r>
      <w:r w:rsidR="00B221A9">
        <w:rPr>
          <w:lang w:eastAsia="hu-HU"/>
        </w:rPr>
        <w:t>amelyekkel</w:t>
      </w:r>
      <w:r>
        <w:rPr>
          <w:lang w:eastAsia="hu-HU"/>
        </w:rPr>
        <w:t xml:space="preserve"> a szervezetnek rendelkeznie kell</w:t>
      </w:r>
      <w:r w:rsidR="008B6DE3">
        <w:rPr>
          <w:lang w:eastAsia="hu-HU"/>
        </w:rPr>
        <w:t>.</w:t>
      </w:r>
    </w:p>
    <w:p w14:paraId="03B0D5B7" w14:textId="336F605C" w:rsidR="00CE00A8" w:rsidRDefault="00CE00A8" w:rsidP="002E1EC7">
      <w:pPr>
        <w:jc w:val="both"/>
        <w:rPr>
          <w:lang w:eastAsia="hu-HU"/>
        </w:rPr>
      </w:pPr>
      <w:r>
        <w:rPr>
          <w:i/>
          <w:iCs/>
          <w:lang w:eastAsia="hu-HU"/>
        </w:rPr>
        <w:t>Releváns hatóságok és központok</w:t>
      </w:r>
      <w:r w:rsidR="003B09F2">
        <w:rPr>
          <w:rStyle w:val="Lbjegyzet-hivatkozs"/>
          <w:i/>
          <w:iCs/>
          <w:lang w:eastAsia="hu-HU"/>
        </w:rPr>
        <w:footnoteReference w:id="3"/>
      </w:r>
      <w:r w:rsidR="003B09F2">
        <w:rPr>
          <w:i/>
          <w:iCs/>
          <w:lang w:eastAsia="hu-HU"/>
        </w:rPr>
        <w:t xml:space="preserve">. </w:t>
      </w:r>
      <w:r w:rsidR="00104665">
        <w:rPr>
          <w:lang w:eastAsia="hu-HU"/>
        </w:rPr>
        <w:t xml:space="preserve">Az </w:t>
      </w:r>
      <w:r w:rsidR="00712362">
        <w:rPr>
          <w:lang w:eastAsia="hu-HU"/>
        </w:rPr>
        <w:t>EU</w:t>
      </w:r>
      <w:r w:rsidR="00104665">
        <w:rPr>
          <w:lang w:eastAsia="hu-HU"/>
        </w:rPr>
        <w:t xml:space="preserve"> szintjén a </w:t>
      </w:r>
      <w:r w:rsidR="001D61A4">
        <w:rPr>
          <w:lang w:eastAsia="hu-HU"/>
        </w:rPr>
        <w:t>NIS irányelv</w:t>
      </w:r>
      <w:sdt>
        <w:sdtPr>
          <w:rPr>
            <w:lang w:eastAsia="hu-HU"/>
          </w:rPr>
          <w:id w:val="1955825817"/>
          <w:citation/>
        </w:sdtPr>
        <w:sdtEndPr/>
        <w:sdtContent>
          <w:r w:rsidR="001D61A4">
            <w:rPr>
              <w:lang w:eastAsia="hu-HU"/>
            </w:rPr>
            <w:fldChar w:fldCharType="begin"/>
          </w:r>
          <w:r w:rsidR="003239FC">
            <w:rPr>
              <w:lang w:eastAsia="hu-HU"/>
            </w:rPr>
            <w:instrText xml:space="preserve">CITATION AzE16 \l 1038 </w:instrText>
          </w:r>
          <w:r w:rsidR="001D61A4">
            <w:rPr>
              <w:lang w:eastAsia="hu-HU"/>
            </w:rPr>
            <w:fldChar w:fldCharType="separate"/>
          </w:r>
          <w:r w:rsidR="00884D81">
            <w:rPr>
              <w:noProof/>
              <w:lang w:eastAsia="hu-HU"/>
            </w:rPr>
            <w:t xml:space="preserve"> </w:t>
          </w:r>
          <w:r w:rsidR="00884D81" w:rsidRPr="00884D81">
            <w:rPr>
              <w:noProof/>
              <w:lang w:eastAsia="hu-HU"/>
            </w:rPr>
            <w:t>[9]</w:t>
          </w:r>
          <w:r w:rsidR="001D61A4">
            <w:rPr>
              <w:lang w:eastAsia="hu-HU"/>
            </w:rPr>
            <w:fldChar w:fldCharType="end"/>
          </w:r>
        </w:sdtContent>
      </w:sdt>
      <w:r w:rsidR="00825B01">
        <w:rPr>
          <w:lang w:eastAsia="hu-HU"/>
        </w:rPr>
        <w:t xml:space="preserve"> megköveteli a tagállamoktól, hogy határozz</w:t>
      </w:r>
      <w:r w:rsidR="00C5672B">
        <w:rPr>
          <w:lang w:eastAsia="hu-HU"/>
        </w:rPr>
        <w:t>ák</w:t>
      </w:r>
      <w:r w:rsidR="00825B01">
        <w:rPr>
          <w:lang w:eastAsia="hu-HU"/>
        </w:rPr>
        <w:t xml:space="preserve"> meg a</w:t>
      </w:r>
      <w:r w:rsidR="00C5672B">
        <w:rPr>
          <w:lang w:eastAsia="hu-HU"/>
        </w:rPr>
        <w:t xml:space="preserve"> </w:t>
      </w:r>
      <w:r w:rsidR="00D56680">
        <w:rPr>
          <w:lang w:eastAsia="hu-HU"/>
        </w:rPr>
        <w:t xml:space="preserve">kompetens </w:t>
      </w:r>
      <w:r w:rsidR="00825B01">
        <w:rPr>
          <w:lang w:eastAsia="hu-HU"/>
        </w:rPr>
        <w:t xml:space="preserve">nemzeti </w:t>
      </w:r>
      <w:r w:rsidR="00C5672B">
        <w:rPr>
          <w:lang w:eastAsia="hu-HU"/>
        </w:rPr>
        <w:t>hatóságokat</w:t>
      </w:r>
      <w:r w:rsidR="0067294D">
        <w:rPr>
          <w:lang w:eastAsia="hu-HU"/>
        </w:rPr>
        <w:t>.</w:t>
      </w:r>
      <w:r w:rsidR="000B096E">
        <w:rPr>
          <w:lang w:eastAsia="hu-HU"/>
        </w:rPr>
        <w:t xml:space="preserve"> Uniós szinten </w:t>
      </w:r>
      <w:r w:rsidR="002E1EC7">
        <w:rPr>
          <w:lang w:eastAsia="hu-HU"/>
        </w:rPr>
        <w:t xml:space="preserve">a cégek, </w:t>
      </w:r>
      <w:r w:rsidR="0067294D">
        <w:rPr>
          <w:lang w:eastAsia="hu-HU"/>
        </w:rPr>
        <w:t xml:space="preserve">illetve </w:t>
      </w:r>
      <w:r w:rsidR="002E1EC7">
        <w:rPr>
          <w:lang w:eastAsia="hu-HU"/>
        </w:rPr>
        <w:t xml:space="preserve">magánszemélyek </w:t>
      </w:r>
      <w:r w:rsidR="00F12F9F">
        <w:rPr>
          <w:lang w:eastAsia="hu-HU"/>
        </w:rPr>
        <w:t>információbiztonsági kérdéseikkel</w:t>
      </w:r>
      <w:r w:rsidR="0067294D">
        <w:rPr>
          <w:lang w:eastAsia="hu-HU"/>
        </w:rPr>
        <w:t xml:space="preserve"> az ENISA</w:t>
      </w:r>
      <w:r w:rsidR="00C94766">
        <w:rPr>
          <w:rStyle w:val="Lbjegyzet-hivatkozs"/>
          <w:lang w:eastAsia="hu-HU"/>
        </w:rPr>
        <w:footnoteReference w:id="4"/>
      </w:r>
      <w:r w:rsidR="0067294D">
        <w:rPr>
          <w:lang w:eastAsia="hu-HU"/>
        </w:rPr>
        <w:t>-t kereshetik meg, amely azonban nem hatósági tevékenységet lát el, hanem ügynökségként működik.</w:t>
      </w:r>
      <w:r w:rsidR="00812B0E">
        <w:rPr>
          <w:lang w:eastAsia="hu-HU"/>
        </w:rPr>
        <w:t xml:space="preserve"> </w:t>
      </w:r>
      <w:r w:rsidR="002E1EC7">
        <w:rPr>
          <w:lang w:eastAsia="hu-HU"/>
        </w:rPr>
        <w:t>Magyarország tekintetében elsősorban a Nemzetbiztonsági Szakszolgála</w:t>
      </w:r>
      <w:r w:rsidR="00431A6F">
        <w:rPr>
          <w:lang w:eastAsia="hu-HU"/>
        </w:rPr>
        <w:t xml:space="preserve">t </w:t>
      </w:r>
      <w:r w:rsidR="008A5D5F">
        <w:rPr>
          <w:lang w:eastAsia="hu-HU"/>
        </w:rPr>
        <w:t xml:space="preserve">keretein belül </w:t>
      </w:r>
      <w:r w:rsidR="008A5D5F">
        <w:rPr>
          <w:lang w:eastAsia="hu-HU"/>
        </w:rPr>
        <w:lastRenderedPageBreak/>
        <w:t>működő</w:t>
      </w:r>
      <w:r w:rsidR="00431A6F">
        <w:rPr>
          <w:lang w:eastAsia="hu-HU"/>
        </w:rPr>
        <w:t xml:space="preserve"> Nemzeti Kibervédelmi Intézet</w:t>
      </w:r>
      <w:r w:rsidR="00590E91">
        <w:rPr>
          <w:lang w:eastAsia="hu-HU"/>
        </w:rPr>
        <w:t xml:space="preserve"> (NKI)</w:t>
      </w:r>
      <w:r w:rsidR="00431A6F">
        <w:rPr>
          <w:lang w:eastAsia="hu-HU"/>
        </w:rPr>
        <w:t xml:space="preserve"> szolgáltatásait </w:t>
      </w:r>
      <w:r w:rsidR="00F12F9F">
        <w:rPr>
          <w:lang w:eastAsia="hu-HU"/>
        </w:rPr>
        <w:t>vehetik igénybe a cégek és magán</w:t>
      </w:r>
      <w:r w:rsidR="00431A6F">
        <w:rPr>
          <w:lang w:eastAsia="hu-HU"/>
        </w:rPr>
        <w:t>személyek.</w:t>
      </w:r>
      <w:r w:rsidR="007E6A64">
        <w:rPr>
          <w:lang w:eastAsia="hu-HU"/>
        </w:rPr>
        <w:t xml:space="preserve"> </w:t>
      </w:r>
      <w:r w:rsidR="00D516B4">
        <w:rPr>
          <w:lang w:eastAsia="hu-HU"/>
        </w:rPr>
        <w:t>Így példá</w:t>
      </w:r>
      <w:r w:rsidR="00765B46">
        <w:rPr>
          <w:lang w:eastAsia="hu-HU"/>
        </w:rPr>
        <w:t>u</w:t>
      </w:r>
      <w:r w:rsidR="00D516B4">
        <w:rPr>
          <w:lang w:eastAsia="hu-HU"/>
        </w:rPr>
        <w:t xml:space="preserve">l </w:t>
      </w:r>
      <w:r w:rsidR="00F12F9F">
        <w:rPr>
          <w:lang w:eastAsia="hu-HU"/>
        </w:rPr>
        <w:t>a</w:t>
      </w:r>
      <w:r w:rsidR="00D516B4">
        <w:rPr>
          <w:lang w:eastAsia="hu-HU"/>
        </w:rPr>
        <w:t xml:space="preserve"> </w:t>
      </w:r>
      <w:proofErr w:type="spellStart"/>
      <w:r w:rsidR="00D516B4">
        <w:rPr>
          <w:lang w:eastAsia="hu-HU"/>
        </w:rPr>
        <w:t>kiberbiztonsághoz</w:t>
      </w:r>
      <w:proofErr w:type="spellEnd"/>
      <w:r w:rsidR="00D516B4">
        <w:rPr>
          <w:lang w:eastAsia="hu-HU"/>
        </w:rPr>
        <w:t xml:space="preserve"> kapcsolódó incidens</w:t>
      </w:r>
      <w:r w:rsidR="00F12F9F">
        <w:rPr>
          <w:lang w:eastAsia="hu-HU"/>
        </w:rPr>
        <w:t>eke</w:t>
      </w:r>
      <w:r w:rsidR="00D516B4">
        <w:rPr>
          <w:lang w:eastAsia="hu-HU"/>
        </w:rPr>
        <w:t>t az NKI felületén lehet jelezni</w:t>
      </w:r>
      <w:r w:rsidR="00765B46">
        <w:rPr>
          <w:lang w:eastAsia="hu-HU"/>
        </w:rPr>
        <w:t xml:space="preserve">, illetve </w:t>
      </w:r>
      <w:r w:rsidR="00F12F9F">
        <w:rPr>
          <w:lang w:eastAsia="hu-HU"/>
        </w:rPr>
        <w:t xml:space="preserve">sérülékenységvizsgálatot, vagy az incidens </w:t>
      </w:r>
      <w:r w:rsidR="00765B46">
        <w:rPr>
          <w:lang w:eastAsia="hu-HU"/>
        </w:rPr>
        <w:t>kivizsgálás</w:t>
      </w:r>
      <w:r w:rsidR="00F12F9F">
        <w:rPr>
          <w:lang w:eastAsia="hu-HU"/>
        </w:rPr>
        <w:t>á</w:t>
      </w:r>
      <w:r w:rsidR="00765B46">
        <w:rPr>
          <w:lang w:eastAsia="hu-HU"/>
        </w:rPr>
        <w:t>t is</w:t>
      </w:r>
      <w:r w:rsidR="00F12F9F">
        <w:rPr>
          <w:lang w:eastAsia="hu-HU"/>
        </w:rPr>
        <w:t xml:space="preserve"> lehet kérni a </w:t>
      </w:r>
      <w:r w:rsidR="00D56680">
        <w:rPr>
          <w:lang w:eastAsia="hu-HU"/>
        </w:rPr>
        <w:t>szervezettől</w:t>
      </w:r>
      <w:r w:rsidR="00D516B4">
        <w:rPr>
          <w:lang w:eastAsia="hu-HU"/>
        </w:rPr>
        <w:t xml:space="preserve">. </w:t>
      </w:r>
      <w:r w:rsidR="007E6A64">
        <w:rPr>
          <w:lang w:eastAsia="hu-HU"/>
        </w:rPr>
        <w:t xml:space="preserve">Az Ibtv. és az </w:t>
      </w:r>
      <w:proofErr w:type="spellStart"/>
      <w:r w:rsidR="007E6A64">
        <w:rPr>
          <w:lang w:eastAsia="hu-HU"/>
        </w:rPr>
        <w:t>Ekertv</w:t>
      </w:r>
      <w:proofErr w:type="spellEnd"/>
      <w:r w:rsidR="007E6A64">
        <w:rPr>
          <w:lang w:eastAsia="hu-HU"/>
        </w:rPr>
        <w:t xml:space="preserve">. hatálya alá eső </w:t>
      </w:r>
      <w:r w:rsidR="00590E91">
        <w:rPr>
          <w:lang w:eastAsia="hu-HU"/>
        </w:rPr>
        <w:t xml:space="preserve">szervezeteknek pedig törvényi kötelességük </w:t>
      </w:r>
      <w:r w:rsidR="001075D7">
        <w:rPr>
          <w:lang w:eastAsia="hu-HU"/>
        </w:rPr>
        <w:t>az NKI szolgáltatásait igénybe venni.</w:t>
      </w:r>
      <w:r w:rsidR="00EA1FDB">
        <w:rPr>
          <w:lang w:eastAsia="hu-HU"/>
        </w:rPr>
        <w:t xml:space="preserve"> </w:t>
      </w:r>
    </w:p>
    <w:p w14:paraId="58D8B845" w14:textId="35C35932" w:rsidR="00670E87" w:rsidRDefault="00590E91" w:rsidP="002E1EC7">
      <w:pPr>
        <w:jc w:val="both"/>
        <w:rPr>
          <w:lang w:eastAsia="hu-HU"/>
        </w:rPr>
      </w:pPr>
      <w:r>
        <w:rPr>
          <w:lang w:eastAsia="hu-HU"/>
        </w:rPr>
        <w:t xml:space="preserve">Az </w:t>
      </w:r>
      <w:r w:rsidR="00712362">
        <w:rPr>
          <w:lang w:eastAsia="hu-HU"/>
        </w:rPr>
        <w:t>USA</w:t>
      </w:r>
      <w:r w:rsidR="00890D5C">
        <w:rPr>
          <w:lang w:eastAsia="hu-HU"/>
        </w:rPr>
        <w:t xml:space="preserve">-ban </w:t>
      </w:r>
      <w:r w:rsidR="00A331A2">
        <w:rPr>
          <w:lang w:eastAsia="hu-HU"/>
        </w:rPr>
        <w:t xml:space="preserve">több </w:t>
      </w:r>
      <w:r w:rsidR="00607E0C">
        <w:rPr>
          <w:lang w:eastAsia="hu-HU"/>
        </w:rPr>
        <w:t xml:space="preserve">olyan </w:t>
      </w:r>
      <w:r w:rsidR="00A331A2">
        <w:rPr>
          <w:lang w:eastAsia="hu-HU"/>
        </w:rPr>
        <w:t xml:space="preserve">szövetségi szintű hatóság is van, </w:t>
      </w:r>
      <w:r w:rsidR="001075D7">
        <w:rPr>
          <w:lang w:eastAsia="hu-HU"/>
        </w:rPr>
        <w:t>amely</w:t>
      </w:r>
      <w:r w:rsidR="00A331A2">
        <w:rPr>
          <w:lang w:eastAsia="hu-HU"/>
        </w:rPr>
        <w:t xml:space="preserve"> a kibertámadások</w:t>
      </w:r>
      <w:r w:rsidR="00607E0C">
        <w:rPr>
          <w:lang w:eastAsia="hu-HU"/>
        </w:rPr>
        <w:t xml:space="preserve"> esetén</w:t>
      </w:r>
      <w:r w:rsidR="00A331A2">
        <w:rPr>
          <w:lang w:eastAsia="hu-HU"/>
        </w:rPr>
        <w:t xml:space="preserve"> eljárhat. A szervezetek</w:t>
      </w:r>
      <w:r w:rsidR="001075D7">
        <w:rPr>
          <w:lang w:eastAsia="hu-HU"/>
        </w:rPr>
        <w:t xml:space="preserve">nek </w:t>
      </w:r>
      <w:r w:rsidR="002D2049">
        <w:rPr>
          <w:lang w:eastAsia="hu-HU"/>
        </w:rPr>
        <w:t>és magánszemély</w:t>
      </w:r>
      <w:r w:rsidR="001075D7">
        <w:rPr>
          <w:lang w:eastAsia="hu-HU"/>
        </w:rPr>
        <w:t xml:space="preserve">eknek </w:t>
      </w:r>
      <w:r w:rsidR="002D2049">
        <w:rPr>
          <w:lang w:eastAsia="hu-HU"/>
        </w:rPr>
        <w:t xml:space="preserve">pedig annak megfelelően kell </w:t>
      </w:r>
      <w:r w:rsidR="00141A01">
        <w:rPr>
          <w:lang w:eastAsia="hu-HU"/>
        </w:rPr>
        <w:t>jelenteni</w:t>
      </w:r>
      <w:r w:rsidR="001075D7">
        <w:rPr>
          <w:lang w:eastAsia="hu-HU"/>
        </w:rPr>
        <w:t>ük</w:t>
      </w:r>
      <w:r w:rsidR="00141A01">
        <w:rPr>
          <w:lang w:eastAsia="hu-HU"/>
        </w:rPr>
        <w:t xml:space="preserve"> a kiberbiztonsági incidenst, hogy milyen típusú volt a támadás.</w:t>
      </w:r>
      <w:r w:rsidR="00440322">
        <w:rPr>
          <w:lang w:eastAsia="hu-HU"/>
        </w:rPr>
        <w:t xml:space="preserve"> Néhány fontosabb szervezet: </w:t>
      </w:r>
    </w:p>
    <w:p w14:paraId="2A318186" w14:textId="77777777" w:rsidR="00670E87" w:rsidRDefault="00A17044" w:rsidP="00670E87">
      <w:pPr>
        <w:pStyle w:val="Listaszerbekezds"/>
        <w:numPr>
          <w:ilvl w:val="0"/>
          <w:numId w:val="4"/>
        </w:numPr>
        <w:jc w:val="both"/>
        <w:rPr>
          <w:lang w:eastAsia="hu-HU"/>
        </w:rPr>
      </w:pPr>
      <w:r>
        <w:rPr>
          <w:lang w:eastAsia="hu-HU"/>
        </w:rPr>
        <w:t xml:space="preserve">az FBI IC3 központja, ahol magánszemélyek jelezhetnek </w:t>
      </w:r>
      <w:proofErr w:type="spellStart"/>
      <w:r>
        <w:rPr>
          <w:lang w:eastAsia="hu-HU"/>
        </w:rPr>
        <w:t>kiberincidenseket</w:t>
      </w:r>
      <w:proofErr w:type="spellEnd"/>
      <w:r w:rsidR="0028418D">
        <w:rPr>
          <w:lang w:eastAsia="hu-HU"/>
        </w:rPr>
        <w:t>;</w:t>
      </w:r>
      <w:r>
        <w:rPr>
          <w:lang w:eastAsia="hu-HU"/>
        </w:rPr>
        <w:t xml:space="preserve"> </w:t>
      </w:r>
    </w:p>
    <w:p w14:paraId="437596C9" w14:textId="590F5CE3" w:rsidR="00670E87" w:rsidRDefault="004F3F6E" w:rsidP="00670E87">
      <w:pPr>
        <w:pStyle w:val="Listaszerbekezds"/>
        <w:numPr>
          <w:ilvl w:val="0"/>
          <w:numId w:val="4"/>
        </w:numPr>
        <w:jc w:val="both"/>
        <w:rPr>
          <w:lang w:eastAsia="hu-HU"/>
        </w:rPr>
      </w:pPr>
      <w:r>
        <w:rPr>
          <w:lang w:eastAsia="hu-HU"/>
        </w:rPr>
        <w:t xml:space="preserve">az FBI </w:t>
      </w:r>
      <w:proofErr w:type="spellStart"/>
      <w:r w:rsidR="00BC4746">
        <w:rPr>
          <w:lang w:eastAsia="hu-HU"/>
        </w:rPr>
        <w:t>Field</w:t>
      </w:r>
      <w:proofErr w:type="spellEnd"/>
      <w:r w:rsidR="00BC4746">
        <w:rPr>
          <w:lang w:eastAsia="hu-HU"/>
        </w:rPr>
        <w:t xml:space="preserve"> Office </w:t>
      </w:r>
      <w:proofErr w:type="spellStart"/>
      <w:r w:rsidR="00BC4746">
        <w:rPr>
          <w:lang w:eastAsia="hu-HU"/>
        </w:rPr>
        <w:t>Cyber</w:t>
      </w:r>
      <w:proofErr w:type="spellEnd"/>
      <w:r w:rsidR="00BC4746">
        <w:rPr>
          <w:lang w:eastAsia="hu-HU"/>
        </w:rPr>
        <w:t xml:space="preserve"> </w:t>
      </w:r>
      <w:proofErr w:type="spellStart"/>
      <w:r w:rsidR="00BC4746">
        <w:rPr>
          <w:lang w:eastAsia="hu-HU"/>
        </w:rPr>
        <w:t>Task</w:t>
      </w:r>
      <w:proofErr w:type="spellEnd"/>
      <w:r w:rsidR="00BC4746">
        <w:rPr>
          <w:lang w:eastAsia="hu-HU"/>
        </w:rPr>
        <w:t xml:space="preserve"> </w:t>
      </w:r>
      <w:proofErr w:type="spellStart"/>
      <w:r w:rsidR="00BC4746">
        <w:rPr>
          <w:lang w:eastAsia="hu-HU"/>
        </w:rPr>
        <w:t>Forces</w:t>
      </w:r>
      <w:r w:rsidR="006F5DE5">
        <w:rPr>
          <w:lang w:eastAsia="hu-HU"/>
        </w:rPr>
        <w:t>-nál</w:t>
      </w:r>
      <w:proofErr w:type="spellEnd"/>
      <w:r w:rsidR="001075D7">
        <w:rPr>
          <w:lang w:eastAsia="hu-HU"/>
        </w:rPr>
        <w:t xml:space="preserve"> lehet olyan </w:t>
      </w:r>
      <w:proofErr w:type="spellStart"/>
      <w:r w:rsidR="001075D7">
        <w:rPr>
          <w:lang w:eastAsia="hu-HU"/>
        </w:rPr>
        <w:t>kiberincidens</w:t>
      </w:r>
      <w:r w:rsidR="005017D0">
        <w:rPr>
          <w:lang w:eastAsia="hu-HU"/>
        </w:rPr>
        <w:t>t</w:t>
      </w:r>
      <w:proofErr w:type="spellEnd"/>
      <w:r w:rsidR="005017D0">
        <w:rPr>
          <w:lang w:eastAsia="hu-HU"/>
        </w:rPr>
        <w:t xml:space="preserve"> jelenteni, </w:t>
      </w:r>
      <w:r w:rsidR="001075D7">
        <w:rPr>
          <w:lang w:eastAsia="hu-HU"/>
        </w:rPr>
        <w:t>amely</w:t>
      </w:r>
      <w:r w:rsidR="005017D0">
        <w:rPr>
          <w:lang w:eastAsia="hu-HU"/>
        </w:rPr>
        <w:t xml:space="preserve"> </w:t>
      </w:r>
      <w:r w:rsidR="00BA38F3">
        <w:rPr>
          <w:lang w:eastAsia="hu-HU"/>
        </w:rPr>
        <w:t>szövetségi szintű terrorista támadásnak, vagy hírszerzésnek, esetleg külföldről érkező ipari kémkedésnek</w:t>
      </w:r>
      <w:r w:rsidR="001075D7">
        <w:rPr>
          <w:lang w:eastAsia="hu-HU"/>
        </w:rPr>
        <w:t xml:space="preserve"> tekinthető</w:t>
      </w:r>
      <w:r w:rsidR="00EC0881">
        <w:rPr>
          <w:lang w:eastAsia="hu-HU"/>
        </w:rPr>
        <w:t>;</w:t>
      </w:r>
      <w:r w:rsidR="00BA38F3">
        <w:rPr>
          <w:lang w:eastAsia="hu-HU"/>
        </w:rPr>
        <w:t xml:space="preserve"> </w:t>
      </w:r>
      <w:r w:rsidR="00607E0C">
        <w:rPr>
          <w:lang w:eastAsia="hu-HU"/>
        </w:rPr>
        <w:t>valamint</w:t>
      </w:r>
    </w:p>
    <w:p w14:paraId="608DF459" w14:textId="22419C72" w:rsidR="00670E87" w:rsidRDefault="00BA38F3" w:rsidP="00670E87">
      <w:pPr>
        <w:pStyle w:val="Listaszerbekezds"/>
        <w:numPr>
          <w:ilvl w:val="0"/>
          <w:numId w:val="4"/>
        </w:numPr>
        <w:jc w:val="both"/>
        <w:rPr>
          <w:lang w:eastAsia="hu-HU"/>
        </w:rPr>
      </w:pPr>
      <w:r>
        <w:rPr>
          <w:lang w:eastAsia="hu-HU"/>
        </w:rPr>
        <w:t xml:space="preserve">általánosan a </w:t>
      </w:r>
      <w:proofErr w:type="spellStart"/>
      <w:r w:rsidR="00210C36" w:rsidRPr="00210C36">
        <w:rPr>
          <w:lang w:eastAsia="hu-HU"/>
        </w:rPr>
        <w:t>Cybersecurity</w:t>
      </w:r>
      <w:proofErr w:type="spellEnd"/>
      <w:r w:rsidR="00210C36" w:rsidRPr="00210C36">
        <w:rPr>
          <w:lang w:eastAsia="hu-HU"/>
        </w:rPr>
        <w:t xml:space="preserve"> and </w:t>
      </w:r>
      <w:proofErr w:type="spellStart"/>
      <w:r w:rsidR="00210C36" w:rsidRPr="00210C36">
        <w:rPr>
          <w:lang w:eastAsia="hu-HU"/>
        </w:rPr>
        <w:t>Infrastructure</w:t>
      </w:r>
      <w:proofErr w:type="spellEnd"/>
      <w:r w:rsidR="00210C36" w:rsidRPr="00210C36">
        <w:rPr>
          <w:lang w:eastAsia="hu-HU"/>
        </w:rPr>
        <w:t xml:space="preserve"> </w:t>
      </w:r>
      <w:proofErr w:type="spellStart"/>
      <w:r w:rsidR="00210C36" w:rsidRPr="00210C36">
        <w:rPr>
          <w:lang w:eastAsia="hu-HU"/>
        </w:rPr>
        <w:t>Security</w:t>
      </w:r>
      <w:proofErr w:type="spellEnd"/>
      <w:r w:rsidR="00210C36" w:rsidRPr="00210C36">
        <w:rPr>
          <w:lang w:eastAsia="hu-HU"/>
        </w:rPr>
        <w:t xml:space="preserve"> </w:t>
      </w:r>
      <w:proofErr w:type="spellStart"/>
      <w:r w:rsidR="00210C36" w:rsidRPr="00210C36">
        <w:rPr>
          <w:lang w:eastAsia="hu-HU"/>
        </w:rPr>
        <w:t>Agency</w:t>
      </w:r>
      <w:proofErr w:type="spellEnd"/>
      <w:r w:rsidR="00210C36">
        <w:rPr>
          <w:lang w:eastAsia="hu-HU"/>
        </w:rPr>
        <w:t xml:space="preserve"> </w:t>
      </w:r>
      <w:r w:rsidR="001075D7">
        <w:rPr>
          <w:lang w:eastAsia="hu-HU"/>
        </w:rPr>
        <w:t xml:space="preserve">részére </w:t>
      </w:r>
      <w:r w:rsidR="00210C36">
        <w:rPr>
          <w:lang w:eastAsia="hu-HU"/>
        </w:rPr>
        <w:t xml:space="preserve">lehet jelenteni </w:t>
      </w:r>
      <w:r w:rsidR="001075D7">
        <w:rPr>
          <w:lang w:eastAsia="hu-HU"/>
        </w:rPr>
        <w:t xml:space="preserve">a </w:t>
      </w:r>
      <w:r w:rsidR="00210C36">
        <w:rPr>
          <w:lang w:eastAsia="hu-HU"/>
        </w:rPr>
        <w:t>kiberbiztonsági inc</w:t>
      </w:r>
      <w:r w:rsidR="00C91A93">
        <w:rPr>
          <w:lang w:eastAsia="hu-HU"/>
        </w:rPr>
        <w:t>i</w:t>
      </w:r>
      <w:r w:rsidR="00210C36">
        <w:rPr>
          <w:lang w:eastAsia="hu-HU"/>
        </w:rPr>
        <w:t xml:space="preserve">denseket, </w:t>
      </w:r>
      <w:proofErr w:type="gramStart"/>
      <w:r w:rsidR="00EC0881">
        <w:rPr>
          <w:lang w:eastAsia="hu-HU"/>
        </w:rPr>
        <w:t>úgy</w:t>
      </w:r>
      <w:proofErr w:type="gramEnd"/>
      <w:r w:rsidR="00EC0881">
        <w:rPr>
          <w:lang w:eastAsia="hu-HU"/>
        </w:rPr>
        <w:t xml:space="preserve"> </w:t>
      </w:r>
      <w:r w:rsidR="00210C36">
        <w:rPr>
          <w:lang w:eastAsia="hu-HU"/>
        </w:rPr>
        <w:t xml:space="preserve">mint </w:t>
      </w:r>
      <w:r w:rsidR="00357F68">
        <w:rPr>
          <w:lang w:eastAsia="hu-HU"/>
        </w:rPr>
        <w:t>adathalász email</w:t>
      </w:r>
      <w:r w:rsidR="00C91A93">
        <w:rPr>
          <w:lang w:eastAsia="hu-HU"/>
        </w:rPr>
        <w:t>-</w:t>
      </w:r>
      <w:r w:rsidR="00357F68">
        <w:rPr>
          <w:lang w:eastAsia="hu-HU"/>
        </w:rPr>
        <w:t>ek, szoftver sebezhetőségek stb.</w:t>
      </w:r>
    </w:p>
    <w:p w14:paraId="3B5191C5" w14:textId="26AC323F" w:rsidR="00590E91" w:rsidRPr="00AB4DCD" w:rsidRDefault="00373367" w:rsidP="00670E87">
      <w:pPr>
        <w:jc w:val="both"/>
        <w:rPr>
          <w:lang w:eastAsia="hu-HU"/>
        </w:rPr>
      </w:pPr>
      <w:r>
        <w:rPr>
          <w:lang w:eastAsia="hu-HU"/>
        </w:rPr>
        <w:t>Á</w:t>
      </w:r>
      <w:r w:rsidR="00724156">
        <w:rPr>
          <w:lang w:eastAsia="hu-HU"/>
        </w:rPr>
        <w:t>llami szinten</w:t>
      </w:r>
      <w:r>
        <w:rPr>
          <w:lang w:eastAsia="hu-HU"/>
        </w:rPr>
        <w:t xml:space="preserve"> viszont</w:t>
      </w:r>
      <w:r w:rsidR="00724156">
        <w:rPr>
          <w:lang w:eastAsia="hu-HU"/>
        </w:rPr>
        <w:t xml:space="preserve"> nincs olyan hatóság, </w:t>
      </w:r>
      <w:r w:rsidR="001075D7">
        <w:rPr>
          <w:lang w:eastAsia="hu-HU"/>
        </w:rPr>
        <w:t>amelynek</w:t>
      </w:r>
      <w:r w:rsidR="005D01B0">
        <w:rPr>
          <w:lang w:eastAsia="hu-HU"/>
        </w:rPr>
        <w:t xml:space="preserve"> kezelnie kellene a bejelentéseket. </w:t>
      </w:r>
      <w:r w:rsidR="00541642">
        <w:rPr>
          <w:lang w:eastAsia="hu-HU"/>
        </w:rPr>
        <w:t>K</w:t>
      </w:r>
      <w:r w:rsidR="005D01B0">
        <w:rPr>
          <w:lang w:eastAsia="hu-HU"/>
        </w:rPr>
        <w:t>iberbiztonság</w:t>
      </w:r>
      <w:r w:rsidR="00541642">
        <w:rPr>
          <w:lang w:eastAsia="hu-HU"/>
        </w:rPr>
        <w:t>i kérdésekben</w:t>
      </w:r>
      <w:r w:rsidR="005D01B0">
        <w:rPr>
          <w:lang w:eastAsia="hu-HU"/>
        </w:rPr>
        <w:t xml:space="preserve"> </w:t>
      </w:r>
      <w:r w:rsidR="00F72693">
        <w:rPr>
          <w:lang w:eastAsia="hu-HU"/>
        </w:rPr>
        <w:t>egyetlen releváns állami szintű szervezet</w:t>
      </w:r>
      <w:r w:rsidR="002E33B3">
        <w:rPr>
          <w:lang w:eastAsia="hu-HU"/>
        </w:rPr>
        <w:t xml:space="preserve"> </w:t>
      </w:r>
      <w:r w:rsidR="00E1690B">
        <w:t>Texas</w:t>
      </w:r>
      <w:r w:rsidR="00541642">
        <w:t xml:space="preserve"> államban az</w:t>
      </w:r>
      <w:r w:rsidR="00E1690B">
        <w:t xml:space="preserve"> </w:t>
      </w:r>
      <w:proofErr w:type="spellStart"/>
      <w:r w:rsidR="00E1690B">
        <w:t>Information</w:t>
      </w:r>
      <w:proofErr w:type="spellEnd"/>
      <w:r w:rsidR="00E1690B">
        <w:t xml:space="preserve"> </w:t>
      </w:r>
      <w:proofErr w:type="spellStart"/>
      <w:r w:rsidR="00E1690B">
        <w:t>Sharing</w:t>
      </w:r>
      <w:proofErr w:type="spellEnd"/>
      <w:r w:rsidR="00E1690B">
        <w:t xml:space="preserve"> and </w:t>
      </w:r>
      <w:proofErr w:type="spellStart"/>
      <w:r w:rsidR="00E1690B">
        <w:t>Analysis</w:t>
      </w:r>
      <w:proofErr w:type="spellEnd"/>
      <w:r w:rsidR="00E1690B">
        <w:t xml:space="preserve"> Organization</w:t>
      </w:r>
      <w:r w:rsidR="001075D7">
        <w:t>, amely</w:t>
      </w:r>
      <w:r w:rsidR="002E33B3">
        <w:t xml:space="preserve"> </w:t>
      </w:r>
      <w:r w:rsidR="00EA1FDB">
        <w:t xml:space="preserve">elsősorban a </w:t>
      </w:r>
      <w:proofErr w:type="spellStart"/>
      <w:r w:rsidR="00EA1FDB">
        <w:t>kiberbiztonsághoz</w:t>
      </w:r>
      <w:proofErr w:type="spellEnd"/>
      <w:r w:rsidR="00EA1FDB">
        <w:t xml:space="preserve"> kapcsolódóan biztosít </w:t>
      </w:r>
      <w:r w:rsidR="00541642">
        <w:t xml:space="preserve">tudásmegosztó </w:t>
      </w:r>
      <w:r w:rsidR="00EA1FDB">
        <w:t>platformot</w:t>
      </w:r>
      <w:r w:rsidR="006F5DE5">
        <w:t xml:space="preserve"> kormányzati és magánszerveze</w:t>
      </w:r>
      <w:r w:rsidR="00CC049B">
        <w:t>tek között</w:t>
      </w:r>
      <w:r w:rsidR="00EA1FDB">
        <w:t>.</w:t>
      </w:r>
    </w:p>
    <w:p w14:paraId="5AFBC42D" w14:textId="49FDC7D0" w:rsidR="00A564DD" w:rsidRDefault="00CE00A8" w:rsidP="00472070">
      <w:pPr>
        <w:jc w:val="both"/>
        <w:rPr>
          <w:lang w:eastAsia="hu-HU"/>
        </w:rPr>
      </w:pPr>
      <w:r>
        <w:rPr>
          <w:i/>
          <w:iCs/>
          <w:lang w:eastAsia="hu-HU"/>
        </w:rPr>
        <w:t>Kötelező intézkedések</w:t>
      </w:r>
      <w:r w:rsidR="003F6E80">
        <w:rPr>
          <w:i/>
          <w:iCs/>
          <w:lang w:eastAsia="hu-HU"/>
        </w:rPr>
        <w:t xml:space="preserve">: </w:t>
      </w:r>
      <w:r w:rsidR="003F6E80">
        <w:rPr>
          <w:lang w:eastAsia="hu-HU"/>
        </w:rPr>
        <w:t xml:space="preserve">A releváns törvények és </w:t>
      </w:r>
      <w:r w:rsidR="001075D7">
        <w:rPr>
          <w:lang w:eastAsia="hu-HU"/>
        </w:rPr>
        <w:t>jogszabályok alapján</w:t>
      </w:r>
      <w:r w:rsidR="003F6E80">
        <w:rPr>
          <w:lang w:eastAsia="hu-HU"/>
        </w:rPr>
        <w:t xml:space="preserve"> Magyarországon az Ibtv. és </w:t>
      </w:r>
      <w:proofErr w:type="spellStart"/>
      <w:r w:rsidR="003F6E80">
        <w:rPr>
          <w:lang w:eastAsia="hu-HU"/>
        </w:rPr>
        <w:t>Ekertv</w:t>
      </w:r>
      <w:proofErr w:type="spellEnd"/>
      <w:r w:rsidR="003F6E80">
        <w:rPr>
          <w:lang w:eastAsia="hu-HU"/>
        </w:rPr>
        <w:t>. hatá</w:t>
      </w:r>
      <w:r w:rsidR="001075D7">
        <w:rPr>
          <w:lang w:eastAsia="hu-HU"/>
        </w:rPr>
        <w:t>lya alá eső szervezetek számára kötelezően előírt intézkedések kerültek megfogalmazásra</w:t>
      </w:r>
      <w:r w:rsidR="003F6E80">
        <w:rPr>
          <w:lang w:eastAsia="hu-HU"/>
        </w:rPr>
        <w:t xml:space="preserve"> az információbiztonsághoz kapcsolódóan (</w:t>
      </w:r>
      <w:r w:rsidR="00472070">
        <w:rPr>
          <w:lang w:eastAsia="hu-HU"/>
        </w:rPr>
        <w:t xml:space="preserve">pl. </w:t>
      </w:r>
      <w:r w:rsidR="005F5CD7">
        <w:rPr>
          <w:lang w:eastAsia="hu-HU"/>
        </w:rPr>
        <w:t xml:space="preserve">informatikai biztonsági szabályzat, biztonsági </w:t>
      </w:r>
      <w:r w:rsidR="00472070">
        <w:rPr>
          <w:lang w:eastAsia="hu-HU"/>
        </w:rPr>
        <w:t>osztályba</w:t>
      </w:r>
      <w:r w:rsidR="008155A1">
        <w:rPr>
          <w:lang w:eastAsia="hu-HU"/>
        </w:rPr>
        <w:t xml:space="preserve"> és szintbe</w:t>
      </w:r>
      <w:r w:rsidR="00C91A93">
        <w:rPr>
          <w:lang w:eastAsia="hu-HU"/>
        </w:rPr>
        <w:t xml:space="preserve"> </w:t>
      </w:r>
      <w:r w:rsidR="001075D7">
        <w:rPr>
          <w:lang w:eastAsia="hu-HU"/>
        </w:rPr>
        <w:t>sorolás, incidens</w:t>
      </w:r>
      <w:r w:rsidR="00472070">
        <w:rPr>
          <w:lang w:eastAsia="hu-HU"/>
        </w:rPr>
        <w:t>jelentési kötelesség stb.</w:t>
      </w:r>
      <w:r w:rsidR="003F6E80">
        <w:rPr>
          <w:lang w:eastAsia="hu-HU"/>
        </w:rPr>
        <w:t>)</w:t>
      </w:r>
      <w:r w:rsidR="00472070">
        <w:rPr>
          <w:lang w:eastAsia="hu-HU"/>
        </w:rPr>
        <w:t xml:space="preserve">, azonban </w:t>
      </w:r>
      <w:r w:rsidR="00AB2052">
        <w:rPr>
          <w:lang w:eastAsia="hu-HU"/>
        </w:rPr>
        <w:t>egyéb</w:t>
      </w:r>
      <w:r w:rsidR="005F5CD7">
        <w:rPr>
          <w:lang w:eastAsia="hu-HU"/>
        </w:rPr>
        <w:t xml:space="preserve"> - a törvény hatálya alá nem tartozó – </w:t>
      </w:r>
      <w:r w:rsidR="00AB2052">
        <w:rPr>
          <w:lang w:eastAsia="hu-HU"/>
        </w:rPr>
        <w:t>szervezet</w:t>
      </w:r>
      <w:r w:rsidR="007F4B51">
        <w:rPr>
          <w:lang w:eastAsia="hu-HU"/>
        </w:rPr>
        <w:t>ek</w:t>
      </w:r>
      <w:r w:rsidR="00AB2052">
        <w:rPr>
          <w:lang w:eastAsia="hu-HU"/>
        </w:rPr>
        <w:t xml:space="preserve"> szá</w:t>
      </w:r>
      <w:r w:rsidR="001075D7">
        <w:rPr>
          <w:lang w:eastAsia="hu-HU"/>
        </w:rPr>
        <w:t>mára nincs olyan kötelező jogszabályi előírás, amely</w:t>
      </w:r>
      <w:r w:rsidR="00AB2052">
        <w:rPr>
          <w:lang w:eastAsia="hu-HU"/>
        </w:rPr>
        <w:t xml:space="preserve"> a törvényes működéshez szükséges.</w:t>
      </w:r>
      <w:r w:rsidR="007F4B51">
        <w:rPr>
          <w:lang w:eastAsia="hu-HU"/>
        </w:rPr>
        <w:t xml:space="preserve"> Mindemellett EU-s szinten a </w:t>
      </w:r>
      <w:r w:rsidR="007F4B51" w:rsidRPr="00775532">
        <w:rPr>
          <w:lang w:eastAsia="hu-HU"/>
        </w:rPr>
        <w:t>GDPR</w:t>
      </w:r>
      <w:r w:rsidR="007F4B51" w:rsidRPr="00C47868">
        <w:rPr>
          <w:lang w:eastAsia="hu-HU"/>
        </w:rPr>
        <w:t xml:space="preserve"> </w:t>
      </w:r>
      <w:r w:rsidR="007F4B51">
        <w:rPr>
          <w:lang w:eastAsia="hu-HU"/>
        </w:rPr>
        <w:t xml:space="preserve">a szervezet kötelezettségeként rögzíti a </w:t>
      </w:r>
      <w:r w:rsidR="007F4B51" w:rsidRPr="007F4B51">
        <w:rPr>
          <w:lang w:eastAsia="hu-HU"/>
        </w:rPr>
        <w:t>kockázat mértékének megfelelő szintű adatbiztonság</w:t>
      </w:r>
      <w:r w:rsidR="007F4B51">
        <w:rPr>
          <w:lang w:eastAsia="hu-HU"/>
        </w:rPr>
        <w:t xml:space="preserve"> garantálását</w:t>
      </w:r>
      <w:r w:rsidR="000835B9">
        <w:rPr>
          <w:lang w:eastAsia="hu-HU"/>
        </w:rPr>
        <w:t>.</w:t>
      </w:r>
    </w:p>
    <w:p w14:paraId="688BAFE7" w14:textId="10355DC9" w:rsidR="00AB2052" w:rsidRPr="003F6E80" w:rsidRDefault="00AB2052" w:rsidP="00472070">
      <w:pPr>
        <w:jc w:val="both"/>
        <w:rPr>
          <w:lang w:eastAsia="hu-HU"/>
        </w:rPr>
      </w:pPr>
      <w:r>
        <w:rPr>
          <w:lang w:eastAsia="hu-HU"/>
        </w:rPr>
        <w:t xml:space="preserve">Az </w:t>
      </w:r>
      <w:r w:rsidR="00712362">
        <w:rPr>
          <w:lang w:eastAsia="hu-HU"/>
        </w:rPr>
        <w:t>USA</w:t>
      </w:r>
      <w:r w:rsidR="00BF33AA">
        <w:rPr>
          <w:lang w:eastAsia="hu-HU"/>
        </w:rPr>
        <w:t xml:space="preserve"> </w:t>
      </w:r>
      <w:r w:rsidR="001075D7">
        <w:rPr>
          <w:lang w:eastAsia="hu-HU"/>
        </w:rPr>
        <w:t>vonatkozásában</w:t>
      </w:r>
      <w:r w:rsidR="00F25B07">
        <w:rPr>
          <w:lang w:eastAsia="hu-HU"/>
        </w:rPr>
        <w:t xml:space="preserve"> </w:t>
      </w:r>
      <w:r w:rsidR="000835B9">
        <w:rPr>
          <w:lang w:eastAsia="hu-HU"/>
        </w:rPr>
        <w:t>megjelenik</w:t>
      </w:r>
      <w:r w:rsidR="00005707">
        <w:rPr>
          <w:lang w:eastAsia="hu-HU"/>
        </w:rPr>
        <w:t xml:space="preserve"> </w:t>
      </w:r>
      <w:r w:rsidR="008155A1">
        <w:rPr>
          <w:lang w:eastAsia="hu-HU"/>
        </w:rPr>
        <w:t xml:space="preserve">a </w:t>
      </w:r>
      <w:r w:rsidR="005F5CD7">
        <w:rPr>
          <w:lang w:eastAsia="hu-HU"/>
        </w:rPr>
        <w:t xml:space="preserve">szövetségi szintű </w:t>
      </w:r>
      <w:r w:rsidR="00005707">
        <w:rPr>
          <w:lang w:eastAsia="hu-HU"/>
        </w:rPr>
        <w:t xml:space="preserve">törvényi kötelezettség az FTCA 5. fejezete szerint, amely alapján </w:t>
      </w:r>
      <w:r w:rsidR="008F42E4">
        <w:rPr>
          <w:lang w:eastAsia="hu-HU"/>
        </w:rPr>
        <w:t xml:space="preserve">minden szervezetnek kötelező ésszerű kereteken belül adatvédelmi és információbiztonsági intézkedéseket </w:t>
      </w:r>
      <w:r w:rsidR="001075D7">
        <w:rPr>
          <w:lang w:eastAsia="hu-HU"/>
        </w:rPr>
        <w:t>definiálni és megvalósítani</w:t>
      </w:r>
      <w:r w:rsidR="008F42E4">
        <w:rPr>
          <w:lang w:eastAsia="hu-HU"/>
        </w:rPr>
        <w:t>.</w:t>
      </w:r>
      <w:r w:rsidR="008A456C">
        <w:rPr>
          <w:lang w:eastAsia="hu-HU"/>
        </w:rPr>
        <w:t xml:space="preserve"> A törvény azonban nem azt vizsgálja, hogy léteznek-e ilyen intézkedések, hanem </w:t>
      </w:r>
      <w:r w:rsidR="005F5CD7">
        <w:rPr>
          <w:lang w:eastAsia="hu-HU"/>
        </w:rPr>
        <w:t xml:space="preserve">elvárja, hogy </w:t>
      </w:r>
      <w:r w:rsidR="001075D7">
        <w:rPr>
          <w:lang w:eastAsia="hu-HU"/>
        </w:rPr>
        <w:t>amennyiben</w:t>
      </w:r>
      <w:r w:rsidR="008A456C">
        <w:rPr>
          <w:lang w:eastAsia="hu-HU"/>
        </w:rPr>
        <w:t xml:space="preserve"> </w:t>
      </w:r>
      <w:r w:rsidR="00726CA8">
        <w:rPr>
          <w:lang w:eastAsia="hu-HU"/>
        </w:rPr>
        <w:t>incidens történik, a szervezet</w:t>
      </w:r>
      <w:r w:rsidR="00BB3404">
        <w:rPr>
          <w:lang w:eastAsia="hu-HU"/>
        </w:rPr>
        <w:t xml:space="preserve"> bizonyítani tudja, hogy minden tőle telhető intézkedést megtett az incidens elkerülése érdekében.</w:t>
      </w:r>
      <w:r w:rsidR="00D92FC1">
        <w:rPr>
          <w:lang w:eastAsia="hu-HU"/>
        </w:rPr>
        <w:t xml:space="preserve"> </w:t>
      </w:r>
      <w:r w:rsidR="00F25B07">
        <w:rPr>
          <w:lang w:eastAsia="hu-HU"/>
        </w:rPr>
        <w:t>Texas eseté</w:t>
      </w:r>
      <w:r w:rsidR="005F5CD7">
        <w:rPr>
          <w:lang w:eastAsia="hu-HU"/>
        </w:rPr>
        <w:t>be</w:t>
      </w:r>
      <w:r w:rsidR="00F25B07">
        <w:rPr>
          <w:lang w:eastAsia="hu-HU"/>
        </w:rPr>
        <w:t xml:space="preserve">n </w:t>
      </w:r>
      <w:r w:rsidR="00D92FC1">
        <w:rPr>
          <w:lang w:eastAsia="hu-HU"/>
        </w:rPr>
        <w:t>viszont nincs</w:t>
      </w:r>
      <w:r w:rsidR="0065293E">
        <w:rPr>
          <w:lang w:eastAsia="hu-HU"/>
        </w:rPr>
        <w:t xml:space="preserve"> további</w:t>
      </w:r>
      <w:r w:rsidR="00F25B07">
        <w:rPr>
          <w:lang w:eastAsia="hu-HU"/>
        </w:rPr>
        <w:t xml:space="preserve"> </w:t>
      </w:r>
      <w:r w:rsidR="0099260A">
        <w:rPr>
          <w:lang w:eastAsia="hu-HU"/>
        </w:rPr>
        <w:t xml:space="preserve">jogszabályi </w:t>
      </w:r>
      <w:r w:rsidR="001075D7">
        <w:rPr>
          <w:lang w:eastAsia="hu-HU"/>
        </w:rPr>
        <w:t>kötelezettség, amely</w:t>
      </w:r>
      <w:r w:rsidR="00A432E8">
        <w:rPr>
          <w:lang w:eastAsia="hu-HU"/>
        </w:rPr>
        <w:t xml:space="preserve"> szükséges </w:t>
      </w:r>
      <w:r w:rsidR="001A44D8">
        <w:rPr>
          <w:lang w:eastAsia="hu-HU"/>
        </w:rPr>
        <w:t>lenne ahhoz, hogy a szervezet információbiztonsági aspektusból törvényesen működhessen.</w:t>
      </w:r>
    </w:p>
    <w:p w14:paraId="07A1C96B" w14:textId="074494A1" w:rsidR="00A564DD" w:rsidRDefault="00CE00A8" w:rsidP="00B72D68">
      <w:pPr>
        <w:jc w:val="both"/>
        <w:rPr>
          <w:lang w:eastAsia="hu-HU"/>
        </w:rPr>
      </w:pPr>
      <w:r>
        <w:rPr>
          <w:i/>
          <w:iCs/>
          <w:lang w:eastAsia="hu-HU"/>
        </w:rPr>
        <w:t>Elvárt szabványok és tanúsítványok</w:t>
      </w:r>
      <w:r w:rsidR="00D11BC8">
        <w:rPr>
          <w:i/>
          <w:iCs/>
          <w:lang w:eastAsia="hu-HU"/>
        </w:rPr>
        <w:t xml:space="preserve">: </w:t>
      </w:r>
      <w:r w:rsidR="00D11BC8" w:rsidRPr="004C4ED6">
        <w:rPr>
          <w:lang w:eastAsia="hu-HU"/>
        </w:rPr>
        <w:t xml:space="preserve">Az </w:t>
      </w:r>
      <w:r w:rsidR="00712362">
        <w:rPr>
          <w:lang w:eastAsia="hu-HU"/>
        </w:rPr>
        <w:t>EU-ban</w:t>
      </w:r>
      <w:r w:rsidR="00D11BC8" w:rsidRPr="004C4ED6">
        <w:rPr>
          <w:lang w:eastAsia="hu-HU"/>
        </w:rPr>
        <w:t xml:space="preserve"> </w:t>
      </w:r>
      <w:r w:rsidR="006D0CC8" w:rsidRPr="004C4ED6">
        <w:rPr>
          <w:lang w:eastAsia="hu-HU"/>
        </w:rPr>
        <w:t>jellemzően a</w:t>
      </w:r>
      <w:r w:rsidR="004D513D" w:rsidRPr="004C4ED6">
        <w:rPr>
          <w:lang w:eastAsia="hu-HU"/>
        </w:rPr>
        <w:t>z</w:t>
      </w:r>
      <w:r w:rsidR="006D0CC8" w:rsidRPr="004C4ED6">
        <w:rPr>
          <w:lang w:eastAsia="hu-HU"/>
        </w:rPr>
        <w:t xml:space="preserve"> ISO</w:t>
      </w:r>
      <w:r w:rsidR="004C4ED6" w:rsidRPr="004C4ED6">
        <w:rPr>
          <w:lang w:eastAsia="hu-HU"/>
        </w:rPr>
        <w:t>/IEC</w:t>
      </w:r>
      <w:r w:rsidR="006D0CC8" w:rsidRPr="004C4ED6">
        <w:rPr>
          <w:lang w:eastAsia="hu-HU"/>
        </w:rPr>
        <w:t xml:space="preserve"> 2700</w:t>
      </w:r>
      <w:r w:rsidR="00B72D68" w:rsidRPr="004C4ED6">
        <w:rPr>
          <w:lang w:eastAsia="hu-HU"/>
        </w:rPr>
        <w:t xml:space="preserve">1-es tanúsítvány meglétét vizsgálják a </w:t>
      </w:r>
      <w:r w:rsidR="004C4ED6" w:rsidRPr="004C4ED6">
        <w:rPr>
          <w:lang w:eastAsia="hu-HU"/>
        </w:rPr>
        <w:t>magánszférában működő nagyvállalatok és szervezetek</w:t>
      </w:r>
      <w:r w:rsidR="00B72D68" w:rsidRPr="004C4ED6">
        <w:rPr>
          <w:lang w:eastAsia="hu-HU"/>
        </w:rPr>
        <w:t xml:space="preserve">, </w:t>
      </w:r>
      <w:r w:rsidR="004C4ED6" w:rsidRPr="004C4ED6">
        <w:rPr>
          <w:lang w:eastAsia="hu-HU"/>
        </w:rPr>
        <w:t>amikor szerződéses viszonyba kerülnek más cégekkel. A</w:t>
      </w:r>
      <w:r w:rsidR="00B72D68" w:rsidRPr="004C4ED6">
        <w:rPr>
          <w:lang w:eastAsia="hu-HU"/>
        </w:rPr>
        <w:t>zonban erre nincs</w:t>
      </w:r>
      <w:r w:rsidR="00561ABC" w:rsidRPr="004C4ED6">
        <w:rPr>
          <w:lang w:eastAsia="hu-HU"/>
        </w:rPr>
        <w:t xml:space="preserve"> törvényi kötelezettség se</w:t>
      </w:r>
      <w:r w:rsidR="005F5CD7">
        <w:rPr>
          <w:lang w:eastAsia="hu-HU"/>
        </w:rPr>
        <w:t>m</w:t>
      </w:r>
      <w:r w:rsidR="00561ABC" w:rsidRPr="004C4ED6">
        <w:rPr>
          <w:lang w:eastAsia="hu-HU"/>
        </w:rPr>
        <w:t xml:space="preserve"> </w:t>
      </w:r>
      <w:r w:rsidR="000835B9">
        <w:rPr>
          <w:lang w:eastAsia="hu-HU"/>
        </w:rPr>
        <w:t>u</w:t>
      </w:r>
      <w:r w:rsidR="00561ABC" w:rsidRPr="004C4ED6">
        <w:rPr>
          <w:lang w:eastAsia="hu-HU"/>
        </w:rPr>
        <w:t>niós szinten, se</w:t>
      </w:r>
      <w:r w:rsidR="005F5CD7">
        <w:rPr>
          <w:lang w:eastAsia="hu-HU"/>
        </w:rPr>
        <w:t>m</w:t>
      </w:r>
      <w:r w:rsidR="00561ABC" w:rsidRPr="004C4ED6">
        <w:rPr>
          <w:lang w:eastAsia="hu-HU"/>
        </w:rPr>
        <w:t xml:space="preserve"> Magyarország tekintetében.</w:t>
      </w:r>
    </w:p>
    <w:p w14:paraId="75C4D972" w14:textId="2397A460" w:rsidR="003F00AF" w:rsidRPr="00D11BC8" w:rsidRDefault="003F00AF" w:rsidP="00B72D68">
      <w:pPr>
        <w:jc w:val="both"/>
        <w:rPr>
          <w:lang w:eastAsia="hu-HU"/>
        </w:rPr>
      </w:pPr>
      <w:r>
        <w:rPr>
          <w:lang w:eastAsia="hu-HU"/>
        </w:rPr>
        <w:t xml:space="preserve">Az </w:t>
      </w:r>
      <w:r w:rsidR="00712362">
        <w:rPr>
          <w:lang w:eastAsia="hu-HU"/>
        </w:rPr>
        <w:t>USA</w:t>
      </w:r>
      <w:r>
        <w:rPr>
          <w:lang w:eastAsia="hu-HU"/>
        </w:rPr>
        <w:t xml:space="preserve"> esetében </w:t>
      </w:r>
      <w:r w:rsidR="00AC5859">
        <w:rPr>
          <w:lang w:eastAsia="hu-HU"/>
        </w:rPr>
        <w:t>jellemzően</w:t>
      </w:r>
      <w:r w:rsidR="009C029F">
        <w:rPr>
          <w:lang w:eastAsia="hu-HU"/>
        </w:rPr>
        <w:t xml:space="preserve"> </w:t>
      </w:r>
      <w:r w:rsidR="00340815">
        <w:rPr>
          <w:lang w:eastAsia="hu-HU"/>
        </w:rPr>
        <w:t>az</w:t>
      </w:r>
      <w:r w:rsidR="00AC5859">
        <w:rPr>
          <w:lang w:eastAsia="hu-HU"/>
        </w:rPr>
        <w:t xml:space="preserve"> NIST SP 800-171 követelmények megvalósulását vizsgálják</w:t>
      </w:r>
      <w:r w:rsidR="00275E04">
        <w:rPr>
          <w:lang w:eastAsia="hu-HU"/>
        </w:rPr>
        <w:t xml:space="preserve">. Törvényi kötelezettség azonban csak olyan cégek számára létezik, </w:t>
      </w:r>
      <w:r w:rsidR="00340815">
        <w:rPr>
          <w:lang w:eastAsia="hu-HU"/>
        </w:rPr>
        <w:t>amelyek</w:t>
      </w:r>
      <w:r w:rsidR="00275E04">
        <w:rPr>
          <w:lang w:eastAsia="hu-HU"/>
        </w:rPr>
        <w:t xml:space="preserve"> </w:t>
      </w:r>
      <w:r w:rsidR="007262EE">
        <w:rPr>
          <w:lang w:eastAsia="hu-HU"/>
        </w:rPr>
        <w:t xml:space="preserve">beszállítói </w:t>
      </w:r>
      <w:r w:rsidR="006B13B3">
        <w:rPr>
          <w:lang w:eastAsia="hu-HU"/>
        </w:rPr>
        <w:t xml:space="preserve">az </w:t>
      </w:r>
      <w:r w:rsidR="00712362">
        <w:rPr>
          <w:lang w:eastAsia="hu-HU"/>
        </w:rPr>
        <w:t>USA</w:t>
      </w:r>
      <w:r w:rsidR="006B13B3">
        <w:rPr>
          <w:lang w:eastAsia="hu-HU"/>
        </w:rPr>
        <w:t xml:space="preserve"> </w:t>
      </w:r>
      <w:r w:rsidR="005F5CD7">
        <w:rPr>
          <w:lang w:eastAsia="hu-HU"/>
        </w:rPr>
        <w:t>V</w:t>
      </w:r>
      <w:r w:rsidR="006B13B3">
        <w:rPr>
          <w:lang w:eastAsia="hu-HU"/>
        </w:rPr>
        <w:t xml:space="preserve">édelmi </w:t>
      </w:r>
      <w:r w:rsidR="005F5CD7">
        <w:rPr>
          <w:lang w:eastAsia="hu-HU"/>
        </w:rPr>
        <w:t>M</w:t>
      </w:r>
      <w:r w:rsidR="006B13B3">
        <w:rPr>
          <w:lang w:eastAsia="hu-HU"/>
        </w:rPr>
        <w:t xml:space="preserve">inisztériumának, illetve </w:t>
      </w:r>
      <w:r w:rsidR="002E3349">
        <w:rPr>
          <w:lang w:eastAsia="hu-HU"/>
        </w:rPr>
        <w:t xml:space="preserve">beszállítói </w:t>
      </w:r>
      <w:r w:rsidR="00340815">
        <w:rPr>
          <w:lang w:eastAsia="hu-HU"/>
        </w:rPr>
        <w:t>feladatot látnak el e</w:t>
      </w:r>
      <w:r w:rsidR="00BE2F26">
        <w:rPr>
          <w:lang w:eastAsia="hu-HU"/>
        </w:rPr>
        <w:t xml:space="preserve"> </w:t>
      </w:r>
      <w:r w:rsidR="002E3349">
        <w:rPr>
          <w:lang w:eastAsia="hu-HU"/>
        </w:rPr>
        <w:t>cégek</w:t>
      </w:r>
      <w:r w:rsidR="00340815">
        <w:rPr>
          <w:lang w:eastAsia="hu-HU"/>
        </w:rPr>
        <w:t xml:space="preserve"> számára</w:t>
      </w:r>
      <w:r w:rsidR="002E3349">
        <w:rPr>
          <w:lang w:eastAsia="hu-HU"/>
        </w:rPr>
        <w:t>.</w:t>
      </w:r>
    </w:p>
    <w:p w14:paraId="1F40009C" w14:textId="41C2F5D2" w:rsidR="00A564DD" w:rsidRDefault="00B2609E" w:rsidP="00A564DD">
      <w:pPr>
        <w:pStyle w:val="Stlus1"/>
      </w:pPr>
      <w:r>
        <w:t>Ajánlások az e</w:t>
      </w:r>
      <w:r w:rsidR="00A564DD">
        <w:t>settanulmány</w:t>
      </w:r>
      <w:r w:rsidR="002C4DE4">
        <w:t>ban szereplő</w:t>
      </w:r>
      <w:r>
        <w:t xml:space="preserve"> szervezetre vonatkozóan</w:t>
      </w:r>
    </w:p>
    <w:p w14:paraId="77948713" w14:textId="713F00C4" w:rsidR="00F00B2C" w:rsidRDefault="008C4F8E" w:rsidP="00492068">
      <w:pPr>
        <w:jc w:val="both"/>
      </w:pPr>
      <w:r>
        <w:t>A</w:t>
      </w:r>
      <w:r w:rsidR="00492068">
        <w:t>z</w:t>
      </w:r>
      <w:r w:rsidR="00A904D8">
        <w:t xml:space="preserve"> esettanulmányban szereplő szervezet esetén </w:t>
      </w:r>
      <w:r w:rsidR="00230F34">
        <w:t xml:space="preserve">meg kell vizsgálni a </w:t>
      </w:r>
      <w:r w:rsidR="003F3E3D">
        <w:t xml:space="preserve">jogszabályi </w:t>
      </w:r>
      <w:r w:rsidR="00A904D8">
        <w:t>kötelezettség</w:t>
      </w:r>
      <w:r w:rsidR="00230F34">
        <w:t>eket</w:t>
      </w:r>
      <w:r w:rsidR="00A904D8">
        <w:t xml:space="preserve"> </w:t>
      </w:r>
      <w:r w:rsidR="0099260A">
        <w:t xml:space="preserve">az </w:t>
      </w:r>
      <w:r w:rsidR="00492068">
        <w:t>információbiztonság szempontjából</w:t>
      </w:r>
      <w:r w:rsidR="006651BB">
        <w:t xml:space="preserve">, </w:t>
      </w:r>
      <w:r w:rsidR="00230F34">
        <w:t>illetve</w:t>
      </w:r>
      <w:r w:rsidR="006651BB">
        <w:t xml:space="preserve"> a cég stratégiájából adódóan</w:t>
      </w:r>
      <w:r w:rsidR="00230F34">
        <w:t xml:space="preserve"> érdemes további</w:t>
      </w:r>
      <w:r w:rsidR="006651BB">
        <w:t xml:space="preserve"> </w:t>
      </w:r>
      <w:r w:rsidR="00F96C52">
        <w:t>ajánlásokat megfogalmazni</w:t>
      </w:r>
      <w:r w:rsidR="00FF14EE">
        <w:t>.</w:t>
      </w:r>
    </w:p>
    <w:p w14:paraId="1C052787" w14:textId="1FF470A9" w:rsidR="00FF14EE" w:rsidRDefault="00FF14EE" w:rsidP="00652859">
      <w:pPr>
        <w:jc w:val="both"/>
        <w:rPr>
          <w:lang w:eastAsia="hu-HU"/>
        </w:rPr>
      </w:pPr>
      <w:r>
        <w:rPr>
          <w:i/>
          <w:iCs/>
          <w:lang w:eastAsia="hu-HU"/>
        </w:rPr>
        <w:lastRenderedPageBreak/>
        <w:t xml:space="preserve">Leányvállalat az </w:t>
      </w:r>
      <w:r w:rsidR="00712362">
        <w:rPr>
          <w:i/>
          <w:iCs/>
          <w:lang w:eastAsia="hu-HU"/>
        </w:rPr>
        <w:t>USA-ban</w:t>
      </w:r>
      <w:r>
        <w:rPr>
          <w:i/>
          <w:iCs/>
          <w:lang w:eastAsia="hu-HU"/>
        </w:rPr>
        <w:t>:</w:t>
      </w:r>
      <w:r>
        <w:rPr>
          <w:lang w:eastAsia="hu-HU"/>
        </w:rPr>
        <w:t xml:space="preserve"> </w:t>
      </w:r>
      <w:r w:rsidR="00983776">
        <w:rPr>
          <w:lang w:eastAsia="hu-HU"/>
        </w:rPr>
        <w:t xml:space="preserve">törvényi szempontból csak az FTCA </w:t>
      </w:r>
      <w:r w:rsidR="00C03635">
        <w:rPr>
          <w:lang w:eastAsia="hu-HU"/>
        </w:rPr>
        <w:t xml:space="preserve">5. fejezetében </w:t>
      </w:r>
      <w:r w:rsidR="00340815">
        <w:rPr>
          <w:lang w:eastAsia="hu-HU"/>
        </w:rPr>
        <w:t>szereplő kockázat</w:t>
      </w:r>
      <w:r w:rsidR="00C03635">
        <w:rPr>
          <w:lang w:eastAsia="hu-HU"/>
        </w:rPr>
        <w:t>arányos v</w:t>
      </w:r>
      <w:r w:rsidR="00340815">
        <w:rPr>
          <w:lang w:eastAsia="hu-HU"/>
        </w:rPr>
        <w:t>édelmi intézkedések bevezetése tekinthető</w:t>
      </w:r>
      <w:r w:rsidR="00C03635">
        <w:rPr>
          <w:lang w:eastAsia="hu-HU"/>
        </w:rPr>
        <w:t xml:space="preserve"> kötelező</w:t>
      </w:r>
      <w:r w:rsidR="00340815">
        <w:rPr>
          <w:lang w:eastAsia="hu-HU"/>
        </w:rPr>
        <w:t>nek</w:t>
      </w:r>
      <w:r w:rsidR="00C03635">
        <w:rPr>
          <w:lang w:eastAsia="hu-HU"/>
        </w:rPr>
        <w:t xml:space="preserve">. </w:t>
      </w:r>
      <w:r w:rsidR="00340815">
        <w:rPr>
          <w:lang w:eastAsia="hu-HU"/>
        </w:rPr>
        <w:t>Mindemellett</w:t>
      </w:r>
      <w:r w:rsidR="00C03635">
        <w:rPr>
          <w:lang w:eastAsia="hu-HU"/>
        </w:rPr>
        <w:t xml:space="preserve"> m</w:t>
      </w:r>
      <w:r>
        <w:rPr>
          <w:lang w:eastAsia="hu-HU"/>
        </w:rPr>
        <w:t>ivel a szervezet célja</w:t>
      </w:r>
      <w:r w:rsidR="00340815">
        <w:rPr>
          <w:lang w:eastAsia="hu-HU"/>
        </w:rPr>
        <w:t>i</w:t>
      </w:r>
      <w:r>
        <w:rPr>
          <w:lang w:eastAsia="hu-HU"/>
        </w:rPr>
        <w:t xml:space="preserve"> között szerepel olyan partnerekkel történő együttműködés, akikre érvényes a DFAR, ezért a cégcsoport </w:t>
      </w:r>
      <w:r w:rsidR="00652859">
        <w:rPr>
          <w:lang w:eastAsia="hu-HU"/>
        </w:rPr>
        <w:t>amerikai részlegének teljesítenie kell az NIST SP 800-171 követelményeket és meg is kell szereznie a kapcsolódó tanúsítványt.</w:t>
      </w:r>
    </w:p>
    <w:p w14:paraId="35DC9E58" w14:textId="0A5C4914" w:rsidR="0041636E" w:rsidRDefault="0041636E" w:rsidP="00652859">
      <w:pPr>
        <w:jc w:val="both"/>
        <w:rPr>
          <w:lang w:eastAsia="hu-HU"/>
        </w:rPr>
      </w:pPr>
      <w:r w:rsidRPr="0041636E">
        <w:rPr>
          <w:i/>
          <w:iCs/>
          <w:lang w:eastAsia="hu-HU"/>
        </w:rPr>
        <w:t xml:space="preserve">Leányvállalat az </w:t>
      </w:r>
      <w:r w:rsidR="00712362">
        <w:rPr>
          <w:i/>
          <w:iCs/>
          <w:lang w:eastAsia="hu-HU"/>
        </w:rPr>
        <w:t>EU-ban</w:t>
      </w:r>
      <w:r w:rsidRPr="0041636E">
        <w:rPr>
          <w:i/>
          <w:iCs/>
          <w:lang w:eastAsia="hu-HU"/>
        </w:rPr>
        <w:t>:</w:t>
      </w:r>
      <w:r>
        <w:rPr>
          <w:i/>
          <w:iCs/>
          <w:lang w:eastAsia="hu-HU"/>
        </w:rPr>
        <w:t xml:space="preserve"> </w:t>
      </w:r>
      <w:r w:rsidR="0044375F">
        <w:rPr>
          <w:lang w:eastAsia="hu-HU"/>
        </w:rPr>
        <w:t>a jogszabályi megfelelés</w:t>
      </w:r>
      <w:r w:rsidR="0044375F" w:rsidRPr="00EE3B3F">
        <w:rPr>
          <w:lang w:eastAsia="hu-HU"/>
        </w:rPr>
        <w:t xml:space="preserve"> </w:t>
      </w:r>
      <w:r w:rsidR="00EE3B3F" w:rsidRPr="00EE3B3F">
        <w:rPr>
          <w:lang w:eastAsia="hu-HU"/>
        </w:rPr>
        <w:t>szempont</w:t>
      </w:r>
      <w:r w:rsidR="0044375F">
        <w:rPr>
          <w:lang w:eastAsia="hu-HU"/>
        </w:rPr>
        <w:t>já</w:t>
      </w:r>
      <w:r w:rsidR="00EE3B3F" w:rsidRPr="00EE3B3F">
        <w:rPr>
          <w:lang w:eastAsia="hu-HU"/>
        </w:rPr>
        <w:t>ból</w:t>
      </w:r>
      <w:r w:rsidR="00EE3B3F">
        <w:rPr>
          <w:lang w:eastAsia="hu-HU"/>
        </w:rPr>
        <w:t xml:space="preserve"> csak a GDPR-ban meghatározott adatbiztonság</w:t>
      </w:r>
      <w:r w:rsidR="00C263F5">
        <w:rPr>
          <w:lang w:eastAsia="hu-HU"/>
        </w:rPr>
        <w:t>ot</w:t>
      </w:r>
      <w:r w:rsidR="00EE3B3F">
        <w:rPr>
          <w:lang w:eastAsia="hu-HU"/>
        </w:rPr>
        <w:t xml:space="preserve"> </w:t>
      </w:r>
      <w:r w:rsidR="00C47868">
        <w:rPr>
          <w:lang w:eastAsia="hu-HU"/>
        </w:rPr>
        <w:t xml:space="preserve">kell </w:t>
      </w:r>
      <w:r w:rsidR="00EE3B3F">
        <w:rPr>
          <w:lang w:eastAsia="hu-HU"/>
        </w:rPr>
        <w:t>kockázatokkal arányos mérték</w:t>
      </w:r>
      <w:r w:rsidR="00C263F5">
        <w:rPr>
          <w:lang w:eastAsia="hu-HU"/>
        </w:rPr>
        <w:t>ben</w:t>
      </w:r>
      <w:r w:rsidR="00EE3B3F">
        <w:rPr>
          <w:lang w:eastAsia="hu-HU"/>
        </w:rPr>
        <w:t xml:space="preserve"> garantál</w:t>
      </w:r>
      <w:r w:rsidR="00C263F5">
        <w:rPr>
          <w:lang w:eastAsia="hu-HU"/>
        </w:rPr>
        <w:t>ni</w:t>
      </w:r>
      <w:r w:rsidR="00EE3B3F">
        <w:rPr>
          <w:lang w:eastAsia="hu-HU"/>
        </w:rPr>
        <w:t>. M</w:t>
      </w:r>
      <w:r w:rsidR="00D96D58">
        <w:rPr>
          <w:lang w:eastAsia="hu-HU"/>
        </w:rPr>
        <w:t xml:space="preserve">ivel </w:t>
      </w:r>
      <w:r w:rsidR="004C4ED6" w:rsidRPr="004C4ED6">
        <w:rPr>
          <w:lang w:eastAsia="hu-HU"/>
        </w:rPr>
        <w:t>a szervezet</w:t>
      </w:r>
      <w:r w:rsidR="004C4ED6">
        <w:rPr>
          <w:i/>
          <w:iCs/>
          <w:lang w:eastAsia="hu-HU"/>
        </w:rPr>
        <w:t xml:space="preserve"> </w:t>
      </w:r>
      <w:r w:rsidR="004C4ED6">
        <w:rPr>
          <w:lang w:eastAsia="hu-HU"/>
        </w:rPr>
        <w:t xml:space="preserve">céljai között szerepel az </w:t>
      </w:r>
      <w:r w:rsidR="00712362">
        <w:rPr>
          <w:lang w:eastAsia="hu-HU"/>
        </w:rPr>
        <w:t>EU</w:t>
      </w:r>
      <w:r w:rsidR="00724752">
        <w:rPr>
          <w:lang w:eastAsia="hu-HU"/>
        </w:rPr>
        <w:t>-</w:t>
      </w:r>
      <w:r w:rsidR="004C4ED6">
        <w:rPr>
          <w:lang w:eastAsia="hu-HU"/>
        </w:rPr>
        <w:t>n belül további nagyvállalatokkal történ</w:t>
      </w:r>
      <w:r w:rsidR="00D96D58">
        <w:rPr>
          <w:lang w:eastAsia="hu-HU"/>
        </w:rPr>
        <w:t>ő</w:t>
      </w:r>
      <w:r w:rsidR="004C4ED6">
        <w:rPr>
          <w:lang w:eastAsia="hu-HU"/>
        </w:rPr>
        <w:t xml:space="preserve"> </w:t>
      </w:r>
      <w:r w:rsidR="00D96D58">
        <w:rPr>
          <w:lang w:eastAsia="hu-HU"/>
        </w:rPr>
        <w:t>együttműködés</w:t>
      </w:r>
      <w:r w:rsidR="004C4ED6">
        <w:rPr>
          <w:lang w:eastAsia="hu-HU"/>
        </w:rPr>
        <w:t xml:space="preserve">, </w:t>
      </w:r>
      <w:r w:rsidR="00D96D58">
        <w:rPr>
          <w:lang w:eastAsia="hu-HU"/>
        </w:rPr>
        <w:t xml:space="preserve">ezért </w:t>
      </w:r>
      <w:r w:rsidR="00212001">
        <w:rPr>
          <w:lang w:eastAsia="hu-HU"/>
        </w:rPr>
        <w:t xml:space="preserve">célszerű </w:t>
      </w:r>
      <w:r w:rsidR="00D96D58">
        <w:rPr>
          <w:lang w:eastAsia="hu-HU"/>
        </w:rPr>
        <w:t>az ISO/IEC 27001 tanúsítvány megszerzése. B</w:t>
      </w:r>
      <w:r w:rsidR="004C4ED6">
        <w:rPr>
          <w:lang w:eastAsia="hu-HU"/>
        </w:rPr>
        <w:t>ár</w:t>
      </w:r>
      <w:r w:rsidR="00AE4ABE">
        <w:rPr>
          <w:lang w:eastAsia="hu-HU"/>
        </w:rPr>
        <w:t xml:space="preserve"> </w:t>
      </w:r>
      <w:r w:rsidR="004802EE">
        <w:rPr>
          <w:lang w:eastAsia="hu-HU"/>
        </w:rPr>
        <w:t>a</w:t>
      </w:r>
      <w:r w:rsidR="00A360DB">
        <w:rPr>
          <w:lang w:eastAsia="hu-HU"/>
        </w:rPr>
        <w:t xml:space="preserve"> szervezet nem tervezi, hogy </w:t>
      </w:r>
      <w:r w:rsidR="00F43B02">
        <w:rPr>
          <w:lang w:eastAsia="hu-HU"/>
        </w:rPr>
        <w:t>M</w:t>
      </w:r>
      <w:r w:rsidR="004802EE">
        <w:rPr>
          <w:lang w:eastAsia="hu-HU"/>
        </w:rPr>
        <w:t>agyarország</w:t>
      </w:r>
      <w:r w:rsidR="00A360DB">
        <w:rPr>
          <w:lang w:eastAsia="hu-HU"/>
        </w:rPr>
        <w:t>on</w:t>
      </w:r>
      <w:r w:rsidR="004802EE">
        <w:rPr>
          <w:lang w:eastAsia="hu-HU"/>
        </w:rPr>
        <w:t xml:space="preserve"> </w:t>
      </w:r>
      <w:r w:rsidR="008C0054">
        <w:rPr>
          <w:lang w:eastAsia="hu-HU"/>
        </w:rPr>
        <w:t>olyan tev</w:t>
      </w:r>
      <w:r w:rsidR="00340815">
        <w:rPr>
          <w:lang w:eastAsia="hu-HU"/>
        </w:rPr>
        <w:t>ékenységekbe kezdjen, amely</w:t>
      </w:r>
      <w:r w:rsidR="00AE4ABE">
        <w:rPr>
          <w:lang w:eastAsia="hu-HU"/>
        </w:rPr>
        <w:t xml:space="preserve"> miatt az </w:t>
      </w:r>
      <w:proofErr w:type="spellStart"/>
      <w:r w:rsidR="00AE4ABE">
        <w:rPr>
          <w:lang w:eastAsia="hu-HU"/>
        </w:rPr>
        <w:t>Ekertv</w:t>
      </w:r>
      <w:proofErr w:type="spellEnd"/>
      <w:r w:rsidR="00AE4ABE">
        <w:rPr>
          <w:lang w:eastAsia="hu-HU"/>
        </w:rPr>
        <w:t xml:space="preserve">. </w:t>
      </w:r>
      <w:r w:rsidR="00B24B0E">
        <w:rPr>
          <w:lang w:eastAsia="hu-HU"/>
        </w:rPr>
        <w:t xml:space="preserve">hatálya alá </w:t>
      </w:r>
      <w:r w:rsidR="00FF4A45">
        <w:rPr>
          <w:lang w:eastAsia="hu-HU"/>
        </w:rPr>
        <w:t xml:space="preserve">kerülne </w:t>
      </w:r>
      <w:r w:rsidR="00AE4ABE">
        <w:rPr>
          <w:lang w:eastAsia="hu-HU"/>
        </w:rPr>
        <w:t>(pl.: online piactér üzemeltetése, keresőmotor</w:t>
      </w:r>
      <w:r w:rsidR="00B24B0E">
        <w:rPr>
          <w:lang w:eastAsia="hu-HU"/>
        </w:rPr>
        <w:t xml:space="preserve"> üzemeltetése</w:t>
      </w:r>
      <w:r w:rsidR="00AE4ABE">
        <w:rPr>
          <w:lang w:eastAsia="hu-HU"/>
        </w:rPr>
        <w:t xml:space="preserve"> stb.)</w:t>
      </w:r>
      <w:r w:rsidR="00B24B0E">
        <w:rPr>
          <w:lang w:eastAsia="hu-HU"/>
        </w:rPr>
        <w:t>, vagy az I</w:t>
      </w:r>
      <w:r w:rsidR="00340815">
        <w:rPr>
          <w:lang w:eastAsia="hu-HU"/>
        </w:rPr>
        <w:t>btv. hatálya alá kerülne (pl.: a</w:t>
      </w:r>
      <w:r w:rsidR="00B24B0E">
        <w:rPr>
          <w:lang w:eastAsia="hu-HU"/>
        </w:rPr>
        <w:t>lapszolgáltató beszállítója)</w:t>
      </w:r>
      <w:r w:rsidR="00FF4A45">
        <w:rPr>
          <w:lang w:eastAsia="hu-HU"/>
        </w:rPr>
        <w:t xml:space="preserve"> </w:t>
      </w:r>
      <w:r w:rsidR="00FF564C">
        <w:rPr>
          <w:lang w:eastAsia="hu-HU"/>
        </w:rPr>
        <w:t xml:space="preserve">célszerű </w:t>
      </w:r>
      <w:r w:rsidR="004C4ED6">
        <w:rPr>
          <w:lang w:eastAsia="hu-HU"/>
        </w:rPr>
        <w:t xml:space="preserve">az </w:t>
      </w:r>
      <w:r w:rsidR="00D96D58">
        <w:rPr>
          <w:lang w:eastAsia="hu-HU"/>
        </w:rPr>
        <w:t>Ibtv. által meghatározott</w:t>
      </w:r>
      <w:r w:rsidR="004C4ED6">
        <w:rPr>
          <w:lang w:eastAsia="hu-HU"/>
        </w:rPr>
        <w:t xml:space="preserve"> törvényi előírások gyakorlatba történő átültetése</w:t>
      </w:r>
      <w:r w:rsidR="00D96D58">
        <w:rPr>
          <w:lang w:eastAsia="hu-HU"/>
        </w:rPr>
        <w:t xml:space="preserve"> is</w:t>
      </w:r>
      <w:r w:rsidR="00C263F5">
        <w:rPr>
          <w:lang w:eastAsia="hu-HU"/>
        </w:rPr>
        <w:t>, hiszen közbeszerzések esetén ez előnyt jelenthet</w:t>
      </w:r>
      <w:r w:rsidR="00347FD2">
        <w:rPr>
          <w:lang w:eastAsia="hu-HU"/>
        </w:rPr>
        <w:t>.</w:t>
      </w:r>
    </w:p>
    <w:p w14:paraId="779C4C3C" w14:textId="620F012B" w:rsidR="002B1E80" w:rsidRDefault="00CF7F8E" w:rsidP="00652859">
      <w:pPr>
        <w:jc w:val="both"/>
        <w:rPr>
          <w:lang w:eastAsia="hu-HU"/>
        </w:rPr>
      </w:pPr>
      <w:r w:rsidRPr="00CF7F8E">
        <w:rPr>
          <w:i/>
          <w:iCs/>
          <w:lang w:eastAsia="hu-HU"/>
        </w:rPr>
        <w:t>Kapcsolat a két leányvállalat között</w:t>
      </w:r>
      <w:r w:rsidR="003B0713" w:rsidRPr="00CF7F8E">
        <w:rPr>
          <w:i/>
          <w:iCs/>
          <w:lang w:eastAsia="hu-HU"/>
        </w:rPr>
        <w:t>.</w:t>
      </w:r>
      <w:r>
        <w:rPr>
          <w:i/>
          <w:iCs/>
          <w:lang w:eastAsia="hu-HU"/>
        </w:rPr>
        <w:t xml:space="preserve"> </w:t>
      </w:r>
      <w:r>
        <w:rPr>
          <w:lang w:eastAsia="hu-HU"/>
        </w:rPr>
        <w:t xml:space="preserve">Mivel a két leányvállalat között </w:t>
      </w:r>
      <w:r w:rsidR="00340815">
        <w:rPr>
          <w:lang w:eastAsia="hu-HU"/>
        </w:rPr>
        <w:t>folyamatos a</w:t>
      </w:r>
      <w:r>
        <w:rPr>
          <w:lang w:eastAsia="hu-HU"/>
        </w:rPr>
        <w:t xml:space="preserve"> kommunikáció</w:t>
      </w:r>
      <w:r w:rsidR="00340815">
        <w:rPr>
          <w:lang w:eastAsia="hu-HU"/>
        </w:rPr>
        <w:t xml:space="preserve"> és együttműködés,</w:t>
      </w:r>
      <w:r>
        <w:rPr>
          <w:lang w:eastAsia="hu-HU"/>
        </w:rPr>
        <w:t xml:space="preserve"> ezért </w:t>
      </w:r>
      <w:r w:rsidR="00340815">
        <w:rPr>
          <w:lang w:eastAsia="hu-HU"/>
        </w:rPr>
        <w:t>célszerű a</w:t>
      </w:r>
      <w:r>
        <w:rPr>
          <w:lang w:eastAsia="hu-HU"/>
        </w:rPr>
        <w:t xml:space="preserve"> </w:t>
      </w:r>
      <w:r w:rsidR="006102CD">
        <w:rPr>
          <w:lang w:eastAsia="hu-HU"/>
        </w:rPr>
        <w:t>szervezet információbiztonsági stratégiáját közösen meghatároz</w:t>
      </w:r>
      <w:r w:rsidR="00B2609E">
        <w:rPr>
          <w:lang w:eastAsia="hu-HU"/>
        </w:rPr>
        <w:t>ni</w:t>
      </w:r>
      <w:r w:rsidR="006102CD">
        <w:rPr>
          <w:lang w:eastAsia="hu-HU"/>
        </w:rPr>
        <w:t xml:space="preserve">. Ennek megfelelően mindkét szervezet esetén ajánlott </w:t>
      </w:r>
      <w:r w:rsidR="00AA5003">
        <w:rPr>
          <w:lang w:eastAsia="hu-HU"/>
        </w:rPr>
        <w:t xml:space="preserve">legalább </w:t>
      </w:r>
      <w:r w:rsidR="006102CD">
        <w:rPr>
          <w:lang w:eastAsia="hu-HU"/>
        </w:rPr>
        <w:t xml:space="preserve">az </w:t>
      </w:r>
      <w:r w:rsidR="0069126B">
        <w:rPr>
          <w:lang w:eastAsia="hu-HU"/>
        </w:rPr>
        <w:t>NIST SP 800-171 által meghatározott követelmények és kontrollok implementá</w:t>
      </w:r>
      <w:r w:rsidR="002B1E80">
        <w:rPr>
          <w:lang w:eastAsia="hu-HU"/>
        </w:rPr>
        <w:t>lá</w:t>
      </w:r>
      <w:r w:rsidR="0069126B">
        <w:rPr>
          <w:lang w:eastAsia="hu-HU"/>
        </w:rPr>
        <w:t>s</w:t>
      </w:r>
      <w:r w:rsidR="00A93BD3">
        <w:rPr>
          <w:lang w:eastAsia="hu-HU"/>
        </w:rPr>
        <w:t>a</w:t>
      </w:r>
      <w:r w:rsidR="0069126B">
        <w:rPr>
          <w:lang w:eastAsia="hu-HU"/>
        </w:rPr>
        <w:t>.</w:t>
      </w:r>
    </w:p>
    <w:p w14:paraId="37AFC403" w14:textId="6ECF8442" w:rsidR="00763157" w:rsidRDefault="006A5FFB" w:rsidP="00763157">
      <w:pPr>
        <w:jc w:val="both"/>
        <w:rPr>
          <w:lang w:eastAsia="hu-HU"/>
        </w:rPr>
      </w:pPr>
      <w:r>
        <w:rPr>
          <w:lang w:eastAsia="hu-HU"/>
        </w:rPr>
        <w:t xml:space="preserve">Összességében elmondható, hogy az egész szervezetnek </w:t>
      </w:r>
      <w:r w:rsidR="00340815">
        <w:rPr>
          <w:lang w:eastAsia="hu-HU"/>
        </w:rPr>
        <w:t>célszerű</w:t>
      </w:r>
      <w:r>
        <w:rPr>
          <w:lang w:eastAsia="hu-HU"/>
        </w:rPr>
        <w:t xml:space="preserve"> végrehajtani az ISO 27001</w:t>
      </w:r>
      <w:r w:rsidR="00B41090">
        <w:rPr>
          <w:lang w:eastAsia="hu-HU"/>
        </w:rPr>
        <w:t xml:space="preserve">-ben és NIST SP 800-171-ben </w:t>
      </w:r>
      <w:r w:rsidR="00F84114">
        <w:rPr>
          <w:lang w:eastAsia="hu-HU"/>
        </w:rPr>
        <w:t>meghatározottakat</w:t>
      </w:r>
      <w:r w:rsidR="00763157">
        <w:rPr>
          <w:lang w:eastAsia="hu-HU"/>
        </w:rPr>
        <w:t>.</w:t>
      </w:r>
      <w:r w:rsidR="006C0E30">
        <w:rPr>
          <w:lang w:eastAsia="hu-HU"/>
        </w:rPr>
        <w:t xml:space="preserve"> </w:t>
      </w:r>
      <w:r w:rsidR="00763157">
        <w:rPr>
          <w:lang w:eastAsia="hu-HU"/>
        </w:rPr>
        <w:t>Mivel utóbbi építkezik az ISO/IEC 2700x-es szabványcs</w:t>
      </w:r>
      <w:r w:rsidR="00FF564C">
        <w:rPr>
          <w:lang w:eastAsia="hu-HU"/>
        </w:rPr>
        <w:t>oport</w:t>
      </w:r>
      <w:r w:rsidR="00763157">
        <w:rPr>
          <w:lang w:eastAsia="hu-HU"/>
        </w:rPr>
        <w:t>ra, ezért érdemes a két leányvállalat esetében először az ISO 27001 tanúsítvány által megkövetelt kontrollokat bevezetni, majd utána az NIST SP 800-171-es k</w:t>
      </w:r>
      <w:r w:rsidR="00FF564C">
        <w:rPr>
          <w:lang w:eastAsia="hu-HU"/>
        </w:rPr>
        <w:t>övetelményeknek megfelelni</w:t>
      </w:r>
      <w:r w:rsidR="00763157">
        <w:rPr>
          <w:lang w:eastAsia="hu-HU"/>
        </w:rPr>
        <w:t xml:space="preserve">. Végül a magyar leányvállalat esetében az Ibtv. és </w:t>
      </w:r>
      <w:r w:rsidR="00FF564C">
        <w:rPr>
          <w:lang w:eastAsia="hu-HU"/>
        </w:rPr>
        <w:t xml:space="preserve">a </w:t>
      </w:r>
      <w:r w:rsidR="00763157">
        <w:rPr>
          <w:lang w:eastAsia="hu-HU"/>
        </w:rPr>
        <w:t>41/2015 BM rendelet által meghatározott előírások és kontrollok bevezetése következhet</w:t>
      </w:r>
      <w:r w:rsidR="00053A46">
        <w:rPr>
          <w:lang w:eastAsia="hu-HU"/>
        </w:rPr>
        <w:t>, amely egyébként az NIST SP 800-53 szabvány alapján készült</w:t>
      </w:r>
      <w:r w:rsidR="00763157">
        <w:rPr>
          <w:lang w:eastAsia="hu-HU"/>
        </w:rPr>
        <w:t>.</w:t>
      </w:r>
    </w:p>
    <w:p w14:paraId="7CBB40EB" w14:textId="51B2A857" w:rsidR="005F4AD3" w:rsidRDefault="00A564DD" w:rsidP="00E50ACF">
      <w:pPr>
        <w:pStyle w:val="Stlus1"/>
      </w:pPr>
      <w:r w:rsidRPr="00E50ACF">
        <w:t>Összefoglalás</w:t>
      </w:r>
    </w:p>
    <w:p w14:paraId="2AB209E0" w14:textId="5F995C7A" w:rsidR="00F060CD" w:rsidRDefault="00416990" w:rsidP="00381C58">
      <w:pPr>
        <w:jc w:val="both"/>
      </w:pPr>
      <w:r>
        <w:t>Jelen dolgozatban információbiztonsági</w:t>
      </w:r>
      <w:r w:rsidR="00AA5003">
        <w:t xml:space="preserve"> kötelezettségek</w:t>
      </w:r>
      <w:r>
        <w:t xml:space="preserve"> </w:t>
      </w:r>
      <w:r w:rsidR="00381C58">
        <w:t>aspektus</w:t>
      </w:r>
      <w:r w:rsidR="00AA5003">
        <w:t>á</w:t>
      </w:r>
      <w:r w:rsidR="00381C58">
        <w:t xml:space="preserve">ból összehasonlítottam az </w:t>
      </w:r>
      <w:r w:rsidR="00712362">
        <w:t>EU</w:t>
      </w:r>
      <w:r w:rsidR="00381C58">
        <w:t xml:space="preserve"> és az </w:t>
      </w:r>
      <w:r w:rsidR="00712362">
        <w:t>USA</w:t>
      </w:r>
      <w:r w:rsidR="00381C58">
        <w:t xml:space="preserve"> kiber</w:t>
      </w:r>
      <w:r w:rsidR="00340815">
        <w:t xml:space="preserve">biztonsági </w:t>
      </w:r>
      <w:r w:rsidR="00381C58">
        <w:t xml:space="preserve">szabályozását. Az összehasonlítást </w:t>
      </w:r>
      <w:r w:rsidR="00F060CD">
        <w:t xml:space="preserve">egy </w:t>
      </w:r>
      <w:r w:rsidR="00942AFD">
        <w:t xml:space="preserve">esettanulmányban szereplő szervezet </w:t>
      </w:r>
      <w:r w:rsidR="00AA5003">
        <w:t xml:space="preserve">viszonylatában </w:t>
      </w:r>
      <w:r w:rsidR="00FF564C">
        <w:t>végeztem el</w:t>
      </w:r>
      <w:r w:rsidR="00942AFD">
        <w:t xml:space="preserve">, amely az </w:t>
      </w:r>
      <w:r w:rsidR="00712362">
        <w:t>EU-ban</w:t>
      </w:r>
      <w:r w:rsidR="00340815">
        <w:t xml:space="preserve"> és az </w:t>
      </w:r>
      <w:r w:rsidR="00712362">
        <w:t>USA-ban</w:t>
      </w:r>
      <w:r w:rsidR="00340815">
        <w:t xml:space="preserve"> egyaránt</w:t>
      </w:r>
      <w:r w:rsidR="00942AFD">
        <w:t xml:space="preserve"> rendelkezik </w:t>
      </w:r>
      <w:r w:rsidR="00F060CD">
        <w:t>leányvállalattal</w:t>
      </w:r>
      <w:r w:rsidR="00FB3D57">
        <w:t xml:space="preserve">. </w:t>
      </w:r>
    </w:p>
    <w:p w14:paraId="2E2F3FDD" w14:textId="197D9FC5" w:rsidR="00477871" w:rsidRDefault="00477871" w:rsidP="00381C58">
      <w:pPr>
        <w:jc w:val="both"/>
      </w:pPr>
      <w:r>
        <w:t xml:space="preserve">Az összehasonlításhoz kapcsolódóan 1) áttekintettem a releváns szakirodalmat és </w:t>
      </w:r>
      <w:r w:rsidR="00AA5003">
        <w:t>jogi eszközöket</w:t>
      </w:r>
      <w:r>
        <w:t>, 2) azonosítottam azokat a kulcsindikátorokat, amely</w:t>
      </w:r>
      <w:r w:rsidR="00FF564C">
        <w:t>ek</w:t>
      </w:r>
      <w:r>
        <w:t xml:space="preserve"> alapján releváns összehasonlítás képezhető, 3) végrehajtottam a kulcsindikátorok </w:t>
      </w:r>
      <w:r w:rsidR="00FF564C">
        <w:t>szerint</w:t>
      </w:r>
      <w:r>
        <w:t xml:space="preserve"> az összehasonlítást, végül 4) ajánlásokat fogalmaztam meg a szervezet számára.</w:t>
      </w:r>
    </w:p>
    <w:p w14:paraId="23E4E94D" w14:textId="23E4EAEF" w:rsidR="00416990" w:rsidRDefault="00FB3D57" w:rsidP="00381C58">
      <w:pPr>
        <w:jc w:val="both"/>
      </w:pPr>
      <w:r>
        <w:t xml:space="preserve">A dolgozatból kiderül, hogy </w:t>
      </w:r>
      <w:r w:rsidR="00BF3E5A">
        <w:t>az esettanulmányban szereplő</w:t>
      </w:r>
      <w:r>
        <w:t xml:space="preserve"> szervezet számára </w:t>
      </w:r>
      <w:r w:rsidR="00516AEE">
        <w:t xml:space="preserve">az </w:t>
      </w:r>
      <w:r w:rsidR="00712362">
        <w:t>USA-ban</w:t>
      </w:r>
      <w:r w:rsidR="00775532">
        <w:t xml:space="preserve"> FTCA 5. fejezete alapján, míg az EU-ban a GDPR alapján</w:t>
      </w:r>
      <w:r w:rsidR="00516AEE">
        <w:t xml:space="preserve"> van </w:t>
      </w:r>
      <w:r w:rsidR="0044375F">
        <w:t xml:space="preserve">jogszabályi </w:t>
      </w:r>
      <w:r>
        <w:t>kötelezettség</w:t>
      </w:r>
      <w:r w:rsidR="00775532">
        <w:t xml:space="preserve"> részben az</w:t>
      </w:r>
      <w:r>
        <w:t xml:space="preserve"> </w:t>
      </w:r>
      <w:r w:rsidR="003A6E33">
        <w:t>információbiztonság</w:t>
      </w:r>
      <w:r w:rsidR="00775532">
        <w:t>hoz</w:t>
      </w:r>
      <w:r w:rsidR="003A6E33">
        <w:t xml:space="preserve"> kapcsol</w:t>
      </w:r>
      <w:r w:rsidR="00775532">
        <w:t>ódóan.</w:t>
      </w:r>
      <w:r w:rsidR="003A6E33">
        <w:t xml:space="preserve"> </w:t>
      </w:r>
      <w:r w:rsidR="00775532">
        <w:t>A</w:t>
      </w:r>
      <w:r w:rsidR="003A6E33">
        <w:t>zon</w:t>
      </w:r>
      <w:r w:rsidR="002F0B6C">
        <w:t>ban</w:t>
      </w:r>
      <w:r w:rsidR="00477871">
        <w:t xml:space="preserve"> a szervezet stratégiai céljainak elérése érdekében érdemes az ISO/IEC 27001, az NIST SP 800-171 és a Ibtv</w:t>
      </w:r>
      <w:r w:rsidR="00775532">
        <w:t>.</w:t>
      </w:r>
      <w:r w:rsidR="00477871">
        <w:t>, illetve a 41/2015 BM rendelet által meghatározott követelményeket teljesíteni</w:t>
      </w:r>
      <w:r w:rsidR="00A654B0">
        <w:t>.</w:t>
      </w:r>
    </w:p>
    <w:sdt>
      <w:sdtPr>
        <w:rPr>
          <w:b/>
        </w:rPr>
        <w:id w:val="-1210722918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14:paraId="06BD413C" w14:textId="77777777" w:rsidR="00E50ACF" w:rsidRDefault="00396D0D" w:rsidP="00E50ACF">
          <w:pPr>
            <w:spacing w:before="240"/>
            <w:rPr>
              <w:noProof/>
            </w:rPr>
          </w:pPr>
          <w:r w:rsidRPr="00E50ACF">
            <w:rPr>
              <w:rStyle w:val="Stlus1Char"/>
            </w:rPr>
            <w:t>Irodalomjegyzék</w:t>
          </w:r>
        </w:p>
        <w:sdt>
          <w:sdtPr>
            <w:id w:val="111145805"/>
            <w:bibliography/>
          </w:sdtPr>
          <w:sdtEndPr/>
          <w:sdtContent>
            <w:p w14:paraId="6308B1EC" w14:textId="77777777" w:rsidR="00884D81" w:rsidRDefault="00396D0D" w:rsidP="002721C0">
              <w:pPr>
                <w:rPr>
                  <w:rFonts w:asciiTheme="minorHAnsi" w:hAnsiTheme="minorHAnsi"/>
                  <w:noProof/>
                  <w:sz w:val="22"/>
                </w:rPr>
              </w:pPr>
              <w:r w:rsidRPr="00D71629">
                <w:fldChar w:fldCharType="begin"/>
              </w:r>
              <w:r w:rsidRPr="00D71629">
                <w:instrText>BIBLIOGRAPHY</w:instrText>
              </w:r>
              <w:r w:rsidRPr="00D7162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11"/>
                <w:gridCol w:w="8561"/>
              </w:tblGrid>
              <w:tr w:rsidR="00884D81" w14:paraId="537B8B44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15A7C14A" w14:textId="1492E931" w:rsidR="00884D81" w:rsidRDefault="00884D81">
                    <w:pPr>
                      <w:pStyle w:val="Irodalomjegyzk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AEE45C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Johnson, S. J. Lincke, R. Imhof és C. Lim, „A comparison of international information security,”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Interdisciplinary Journal of Information, Knowledge, and Management, </w:t>
                    </w:r>
                    <w:r>
                      <w:rPr>
                        <w:noProof/>
                      </w:rPr>
                      <w:t xml:space="preserve">9. kötet, pp. 89-116, 2014. </w:t>
                    </w:r>
                  </w:p>
                </w:tc>
              </w:tr>
              <w:tr w:rsidR="00884D81" w14:paraId="4D938E0C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459A947B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3F1849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EU Cyber Direct, „Compare United States and European Union,” [Online]. Available: https://eucyberdirect.eu/atlas/country/united-states/compare/european-union. [Hozzáférés dátuma: 02 04 2022].</w:t>
                    </w:r>
                  </w:p>
                </w:tc>
              </w:tr>
              <w:tr w:rsidR="00884D81" w14:paraId="5C3B8707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30BD40EC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705A0D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Lincke, „Complying with Security Regulation and Standards,” in </w:t>
                    </w:r>
                    <w:r>
                      <w:rPr>
                        <w:i/>
                        <w:iCs/>
                        <w:noProof/>
                      </w:rPr>
                      <w:t>Security Planning</w:t>
                    </w:r>
                    <w:r>
                      <w:rPr>
                        <w:noProof/>
                      </w:rPr>
                      <w:t>, Cham, Springer, 2015, pp. 39-58.</w:t>
                    </w:r>
                  </w:p>
                </w:tc>
              </w:tr>
              <w:tr w:rsidR="00884D81" w14:paraId="23969B7A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72B7FD5E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FF996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Gibson Dunn, „International Cybersecurity and Data Privacy Outlook and Review,” Gibson, Dunn &amp; Crutcher LLP, 31 01 2022. [Online]. Available: https://www.gibsondunn.com/international-cybersecurity-and-data-privacy-outlook-and-review-2022/.</w:t>
                    </w:r>
                  </w:p>
                </w:tc>
              </w:tr>
              <w:tr w:rsidR="00884D81" w14:paraId="6008D62A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63D762B2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F23C86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ISO/IEC 27001:2013, Information technology, Security Techniques, Specification for an Information Security Management System, Geneva, Switzerland, 2013. </w:t>
                    </w:r>
                  </w:p>
                </w:tc>
              </w:tr>
              <w:tr w:rsidR="00884D81" w14:paraId="40AF6305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4E0D0244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1CD1F4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ISO/IEC 27002:2022, Information security, cybersecurity and privacy protection — Information security controls, Geneva, Switzerland, 2022. </w:t>
                    </w:r>
                  </w:p>
                </w:tc>
              </w:tr>
              <w:tr w:rsidR="00884D81" w14:paraId="703B483A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23768771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36BE9D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Ross, V. Pillitteri, K. Dempsey, M. Riddle és G. Guissanie, Protecting Controlled Unclassified Information in Nonfederal Systems and Organizations, NIST Special Publication (SP) 800-171, Rev 2., National Institute of Standards and Technology, Gaithersburg, MD, 2020. </w:t>
                    </w:r>
                  </w:p>
                </w:tc>
              </w:tr>
              <w:tr w:rsidR="00884D81" w14:paraId="756BFAE9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2D4EC5F1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0C858B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Joint Task Force Transformation Initiative Interagency Working Group (2013), Security and Privacy Controls for Information Systems and Organizations, NIST Special Publication (SP) 800-53, Rev 5., National Institute of Standards and Technology, Gaithersburg, MD, 2020. </w:t>
                    </w:r>
                  </w:p>
                </w:tc>
              </w:tr>
              <w:tr w:rsidR="00884D81" w14:paraId="3A12CC30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4A85BF8B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121DED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Az Európai Parlament és a Tanács 2016/1148 irányelve a hálózati és információs rendszerek biztonságának az egész Unióban egységesen magas szintjén biztosító intézkedésekről, </w:t>
                    </w:r>
                    <w:r>
                      <w:rPr>
                        <w:noProof/>
                      </w:rPr>
                      <w:t>2016.</w:t>
                    </w:r>
                  </w:p>
                </w:tc>
              </w:tr>
              <w:tr w:rsidR="00884D81" w14:paraId="3B5B65E7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7E302506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096459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Az Európai Parlament és a Tanács 2019/881 rendelete az ENISA-ról és az információs és kommunikációs technológiák kiberbiztonsági tanúsításáról, valamint az 526/2013/EU rendelet hatályon kívül helyezéséről, </w:t>
                    </w:r>
                    <w:r>
                      <w:rPr>
                        <w:noProof/>
                      </w:rPr>
                      <w:t>2019.</w:t>
                    </w:r>
                  </w:p>
                </w:tc>
              </w:tr>
              <w:tr w:rsidR="00884D81" w14:paraId="4A0E9E8B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3C6111E8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F8B397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Az Európai Parlament és a Tanács 2016/679 rendelete a természetes személyeknek a személyes adatok kezelése tekintetében történő védelméről és az ilyen adatok szabad áramlásáról, valamint a 95/46/EK rendelet hatályon kívül helyezéséről, </w:t>
                    </w:r>
                    <w:r>
                      <w:rPr>
                        <w:noProof/>
                      </w:rPr>
                      <w:t>2016.</w:t>
                    </w:r>
                  </w:p>
                </w:tc>
              </w:tr>
              <w:tr w:rsidR="00884D81" w14:paraId="51437224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2DE5098C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AC0B89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2013. évi L. törvény az állami és önkormányzati szervek elektronikus információbiztonságáról, </w:t>
                    </w:r>
                    <w:r>
                      <w:rPr>
                        <w:noProof/>
                      </w:rPr>
                      <w:t>2013.</w:t>
                    </w:r>
                  </w:p>
                </w:tc>
              </w:tr>
              <w:tr w:rsidR="00884D81" w14:paraId="044D4E19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237EB415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CF5DC6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41/2015. (VII. 15.) BM rendelet az állami és önkormányzati szervek elektronikus információbiztonságáról szóló 2013. évi L. törvényben meghatározott technológiai biztonsági, valamint a biztonságos információs eszközökre, termékekre, továbbá a biztonsági os, </w:t>
                    </w:r>
                    <w:r>
                      <w:rPr>
                        <w:noProof/>
                      </w:rPr>
                      <w:t>2015.</w:t>
                    </w:r>
                  </w:p>
                </w:tc>
              </w:tr>
              <w:tr w:rsidR="00884D81" w14:paraId="5BE9DB9F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24B9CE67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301D8A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2001. évi CVIII. törvény az elektronikus kereskedelmi szolgáltatások, valamint az információs társadalommal összefüggő szolgáltatások egyes kérdéseiről, </w:t>
                    </w:r>
                    <w:r>
                      <w:rPr>
                        <w:noProof/>
                      </w:rPr>
                      <w:t>2001.</w:t>
                    </w:r>
                  </w:p>
                </w:tc>
              </w:tr>
              <w:tr w:rsidR="00884D81" w14:paraId="7BFE0817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359B4E36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14333A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Computer Fraud and Abuse Act, </w:t>
                    </w:r>
                    <w:r>
                      <w:rPr>
                        <w:noProof/>
                      </w:rPr>
                      <w:t>1986.</w:t>
                    </w:r>
                  </w:p>
                </w:tc>
              </w:tr>
              <w:tr w:rsidR="00884D81" w14:paraId="3F227276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5B895A42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587237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Federal Information Security Modernization Act, </w:t>
                    </w:r>
                    <w:r>
                      <w:rPr>
                        <w:noProof/>
                      </w:rPr>
                      <w:t>2014.</w:t>
                    </w:r>
                  </w:p>
                </w:tc>
              </w:tr>
              <w:tr w:rsidR="00884D81" w14:paraId="3B3F9B23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278DE179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0FB92D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Cybersecurity Information Sharing Act, </w:t>
                    </w:r>
                    <w:r>
                      <w:rPr>
                        <w:noProof/>
                      </w:rPr>
                      <w:t>2015.</w:t>
                    </w:r>
                  </w:p>
                </w:tc>
              </w:tr>
              <w:tr w:rsidR="00884D81" w14:paraId="1A287618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122F5281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7CC899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Federal Trade Commission Act, </w:t>
                    </w:r>
                    <w:r>
                      <w:rPr>
                        <w:noProof/>
                      </w:rPr>
                      <w:t>1914.</w:t>
                    </w:r>
                  </w:p>
                </w:tc>
              </w:tr>
              <w:tr w:rsidR="00884D81" w14:paraId="7B8FAAC1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1D472866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E594F0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Defense Federal Acquisition Regulation Supplement.</w:t>
                    </w:r>
                  </w:p>
                </w:tc>
              </w:tr>
              <w:tr w:rsidR="00884D81" w14:paraId="51A0778A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519699B6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93AEAA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Texas Administrative Code Chapter 202, </w:t>
                    </w:r>
                    <w:r>
                      <w:rPr>
                        <w:noProof/>
                      </w:rPr>
                      <w:t>1999.</w:t>
                    </w:r>
                  </w:p>
                </w:tc>
              </w:tr>
              <w:tr w:rsidR="00884D81" w14:paraId="5412F2B9" w14:textId="77777777" w:rsidTr="007C00C3">
                <w:trPr>
                  <w:divId w:val="1166437261"/>
                  <w:tblCellSpacing w:w="15" w:type="dxa"/>
                </w:trPr>
                <w:tc>
                  <w:tcPr>
                    <w:tcW w:w="257" w:type="pct"/>
                    <w:hideMark/>
                  </w:tcPr>
                  <w:p w14:paraId="1416C36D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53DB5A" w14:textId="77777777" w:rsidR="00884D81" w:rsidRDefault="00884D8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 xml:space="preserve">Texas Senate Bill 2116, </w:t>
                    </w:r>
                    <w:r>
                      <w:rPr>
                        <w:noProof/>
                      </w:rPr>
                      <w:t>2021.</w:t>
                    </w:r>
                  </w:p>
                </w:tc>
              </w:tr>
            </w:tbl>
            <w:p w14:paraId="4DF102D2" w14:textId="34B7FA84" w:rsidR="00357C17" w:rsidRPr="005F4AD3" w:rsidRDefault="00396D0D" w:rsidP="002721C0">
              <w:r w:rsidRPr="00D7162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3F57CBC" w14:textId="56078E40" w:rsidR="001E0F94" w:rsidRDefault="001351D1" w:rsidP="001E0F94">
      <w:pPr>
        <w:pStyle w:val="Cmsor2"/>
        <w:spacing w:before="240"/>
        <w:jc w:val="left"/>
        <w:rPr>
          <w:rFonts w:eastAsia="Times New Roman"/>
          <w:lang w:eastAsia="hu-HU"/>
        </w:rPr>
      </w:pPr>
      <w:r w:rsidRPr="001351D1">
        <w:rPr>
          <w:rFonts w:eastAsia="Times New Roman"/>
          <w:lang w:eastAsia="hu-HU"/>
        </w:rPr>
        <w:t>Plágium-nyilatkozat</w:t>
      </w:r>
    </w:p>
    <w:p w14:paraId="4E2FD72C" w14:textId="03DC8CBF" w:rsidR="000C2C75" w:rsidRDefault="001351D1" w:rsidP="006B50F7">
      <w:pPr>
        <w:pStyle w:val="Cmsor1"/>
        <w:jc w:val="both"/>
        <w:rPr>
          <w:rStyle w:val="Cmsor2Char"/>
          <w:b w:val="0"/>
          <w:bCs/>
        </w:rPr>
      </w:pPr>
      <w:r w:rsidRPr="000C2C75">
        <w:rPr>
          <w:rStyle w:val="Cmsor2Char"/>
          <w:b w:val="0"/>
          <w:bCs/>
        </w:rPr>
        <w:t>Nyilatkozat az absztrakt és a prezentáció készítésére vonatkozó szabályok betartásáról</w:t>
      </w:r>
    </w:p>
    <w:p w14:paraId="4278FC50" w14:textId="67ECC1DD" w:rsidR="000C2C75" w:rsidRDefault="00D71629" w:rsidP="006B50F7">
      <w:pPr>
        <w:pStyle w:val="Cmsor1"/>
        <w:jc w:val="both"/>
        <w:rPr>
          <w:rStyle w:val="Cmsor2Char"/>
          <w:b w:val="0"/>
          <w:bCs/>
        </w:rPr>
      </w:pPr>
      <w:r>
        <w:rPr>
          <w:b w:val="0"/>
          <w:bCs/>
          <w:noProof/>
          <w:szCs w:val="26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81D3" wp14:editId="31F4E747">
                <wp:simplePos x="0" y="0"/>
                <wp:positionH relativeFrom="column">
                  <wp:posOffset>763905</wp:posOffset>
                </wp:positionH>
                <wp:positionV relativeFrom="paragraph">
                  <wp:posOffset>53975</wp:posOffset>
                </wp:positionV>
                <wp:extent cx="1670050" cy="260985"/>
                <wp:effectExtent l="0" t="0" r="0" b="571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8469" w14:textId="1B27DE82" w:rsidR="005F4AD3" w:rsidRDefault="005F4AD3">
                            <w:r>
                              <w:t>Dr. Debreceni Csaba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281D3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60.15pt;margin-top:4.25pt;width:131.5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" filled="f" stroked="f" strokeweight=".5pt">
                <v:textbox>
                  <w:txbxContent>
                    <w:p w14:paraId="26AD8469" w14:textId="1B27DE82" w:rsidR="005F4AD3" w:rsidRDefault="005F4AD3">
                      <w:r>
                        <w:t>Dr. Debreceni Csaba</w:t>
                      </w:r>
                    </w:p>
                  </w:txbxContent>
                </v:textbox>
              </v:shape>
            </w:pict>
          </mc:Fallback>
        </mc:AlternateContent>
      </w:r>
      <w:r w:rsidR="005F4AD3">
        <w:rPr>
          <w:b w:val="0"/>
          <w:bCs/>
          <w:noProof/>
          <w:szCs w:val="26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0BFAD" wp14:editId="157AB4CF">
                <wp:simplePos x="0" y="0"/>
                <wp:positionH relativeFrom="column">
                  <wp:posOffset>3928926</wp:posOffset>
                </wp:positionH>
                <wp:positionV relativeFrom="paragraph">
                  <wp:posOffset>53975</wp:posOffset>
                </wp:positionV>
                <wp:extent cx="829491" cy="267517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491" cy="267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51A89" w14:textId="69310A51" w:rsidR="005F4AD3" w:rsidRDefault="005F4AD3" w:rsidP="005F4AD3">
                            <w:r>
                              <w:t>H1HNR5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BFAD" id="Szövegdoboz 2" o:spid="_x0000_s1027" type="#_x0000_t202" style="position:absolute;left:0;text-align:left;margin-left:309.35pt;margin-top:4.25pt;width:65.3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" filled="f" stroked="f" strokeweight=".5pt">
                <v:textbox>
                  <w:txbxContent>
                    <w:p w14:paraId="7D651A89" w14:textId="69310A51" w:rsidR="005F4AD3" w:rsidRDefault="005F4AD3" w:rsidP="005F4AD3">
                      <w:r>
                        <w:t>H1HNR5</w:t>
                      </w:r>
                    </w:p>
                  </w:txbxContent>
                </v:textbox>
              </v:shape>
            </w:pict>
          </mc:Fallback>
        </mc:AlternateContent>
      </w:r>
      <w:r w:rsidR="001351D1" w:rsidRPr="000C2C75">
        <w:rPr>
          <w:rStyle w:val="Cmsor2Char"/>
          <w:b w:val="0"/>
          <w:bCs/>
        </w:rPr>
        <w:t>Alulírott</w:t>
      </w:r>
      <w:r w:rsidR="005F4AD3">
        <w:rPr>
          <w:rStyle w:val="Cmsor2Char"/>
          <w:b w:val="0"/>
          <w:bCs/>
        </w:rPr>
        <w:t xml:space="preserve"> ……………</w:t>
      </w:r>
      <w:r w:rsidR="001351D1" w:rsidRPr="000C2C75">
        <w:rPr>
          <w:rStyle w:val="Cmsor2Char"/>
          <w:b w:val="0"/>
          <w:bCs/>
        </w:rPr>
        <w:t>……………………………………………………………(név)………………………… (</w:t>
      </w:r>
      <w:proofErr w:type="spellStart"/>
      <w:r w:rsidR="001351D1" w:rsidRPr="000C2C75">
        <w:rPr>
          <w:rStyle w:val="Cmsor2Char"/>
          <w:b w:val="0"/>
          <w:bCs/>
        </w:rPr>
        <w:t>Neptun</w:t>
      </w:r>
      <w:proofErr w:type="spellEnd"/>
      <w:r w:rsidR="001351D1" w:rsidRPr="000C2C75">
        <w:rPr>
          <w:rStyle w:val="Cmsor2Char"/>
          <w:b w:val="0"/>
          <w:bCs/>
        </w:rPr>
        <w:t xml:space="preserve"> kód) büntetőjogi felelősségem tudatában, a nyilatkozat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aláírásával kijelentem, hogy a záróvizsgához kapcsolódó dokumentáció készítése során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betartottam a szerzői jogról szóló 1999. évi LXXVI. törvény szabályait, valamint az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egyetem által előírt szabályokat. Egyúttal nyilatkozom arról, hogy a záróvizsgán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bemutatott prezentáció, és annak az alapját képező absztrakt a saját szellemi termékem,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önálló munkám, az abban szereplő valamennyi táblázat, ábra, diagram és illusztráció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fentiek alapján szerzői jogi szempontból rendezett, lehivatkozásra került, idézés nélkül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azokat nem használtam fel.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Jelen nyilatkozat aláírásával tudomásul veszem, hogy amennyiben bizonyítható, hogy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ezen szellemi terméket nem magam készítettem vagy azzal kapcsolatban szerzői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jogsértés ténye merül fel, az egyetem ellenem fegyelmi eljárást indíthat. A fegyelmi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eljárás indítása nem érinti a szerzői jogsértés miatti egyéb (polgári jogi, szabálysértési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jogi, büntetőjogi) jogkövetkezményeket.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Tudomásul veszem, hogy prezentáció esetén plágiumnak számít különösen: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Szó szerinti idézet közlése idézőjel és hivatkozás megjelölése nélkül; tartalmi idézet</w:t>
      </w:r>
      <w:r w:rsidR="005F4AD3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hivatkozás megjelölése nélkül; más publikált gondolatainak saját gondolatként való</w:t>
      </w:r>
      <w:r w:rsidR="000C2C75">
        <w:rPr>
          <w:rStyle w:val="Cmsor2Char"/>
          <w:b w:val="0"/>
          <w:bCs/>
        </w:rPr>
        <w:t xml:space="preserve"> </w:t>
      </w:r>
      <w:r w:rsidR="001351D1" w:rsidRPr="000C2C75">
        <w:rPr>
          <w:rStyle w:val="Cmsor2Char"/>
          <w:b w:val="0"/>
          <w:bCs/>
        </w:rPr>
        <w:t>feltüntetése.</w:t>
      </w:r>
    </w:p>
    <w:p w14:paraId="113C59AC" w14:textId="7AE13CC9" w:rsidR="00D71629" w:rsidRPr="00EF3EA3" w:rsidRDefault="00D71629" w:rsidP="00D71629"/>
    <w:p w14:paraId="5348DDDF" w14:textId="617E141C" w:rsidR="00D71629" w:rsidRDefault="00D71629" w:rsidP="00D71629">
      <w:pPr>
        <w:rPr>
          <w:lang w:eastAsia="hu-HU"/>
        </w:rPr>
      </w:pPr>
      <w:r>
        <w:rPr>
          <w:lang w:eastAsia="hu-HU"/>
        </w:rPr>
        <w:t xml:space="preserve">Budapest, 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TIME \@ "yyyy. MMMM d." </w:instrText>
      </w:r>
      <w:r>
        <w:rPr>
          <w:lang w:eastAsia="hu-HU"/>
        </w:rPr>
        <w:fldChar w:fldCharType="separate"/>
      </w:r>
      <w:ins w:id="0" w:author="Csaba Debreceni" w:date="2022-06-02T08:38:00Z">
        <w:r w:rsidR="00D33DF3">
          <w:rPr>
            <w:noProof/>
            <w:lang w:eastAsia="hu-HU"/>
          </w:rPr>
          <w:t>2022. június 2.</w:t>
        </w:r>
      </w:ins>
      <w:del w:id="1" w:author="Csaba Debreceni" w:date="2022-06-02T08:38:00Z">
        <w:r w:rsidR="007C00C3" w:rsidDel="00D33DF3">
          <w:rPr>
            <w:noProof/>
            <w:lang w:eastAsia="hu-HU"/>
          </w:rPr>
          <w:delText>2022. június 1.</w:delText>
        </w:r>
      </w:del>
      <w:r>
        <w:rPr>
          <w:lang w:eastAsia="hu-HU"/>
        </w:rPr>
        <w:fldChar w:fldCharType="end"/>
      </w:r>
    </w:p>
    <w:p w14:paraId="461AE2B2" w14:textId="13D0EF4B" w:rsidR="00DC68F1" w:rsidRDefault="00D71629" w:rsidP="00D71629">
      <w:pPr>
        <w:tabs>
          <w:tab w:val="center" w:pos="6521"/>
        </w:tabs>
        <w:rPr>
          <w:lang w:eastAsia="hu-HU"/>
        </w:rPr>
      </w:pPr>
      <w:r>
        <w:rPr>
          <w:lang w:eastAsia="hu-HU"/>
        </w:rPr>
        <w:tab/>
      </w:r>
      <w:r w:rsidRPr="001351D1">
        <w:rPr>
          <w:lang w:eastAsia="hu-HU"/>
        </w:rPr>
        <w:t>Hallgató aláírása</w:t>
      </w:r>
    </w:p>
    <w:p w14:paraId="5178C6F1" w14:textId="1CCF30EB" w:rsidR="0093692E" w:rsidRDefault="0093692E" w:rsidP="00D71629">
      <w:pPr>
        <w:tabs>
          <w:tab w:val="center" w:pos="6521"/>
        </w:tabs>
        <w:rPr>
          <w:lang w:eastAsia="hu-HU"/>
        </w:rPr>
      </w:pPr>
    </w:p>
    <w:sectPr w:rsidR="00936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098A3" w14:textId="77777777" w:rsidR="00FB5980" w:rsidRDefault="00FB5980" w:rsidP="00E80568">
      <w:pPr>
        <w:spacing w:after="0" w:line="240" w:lineRule="auto"/>
      </w:pPr>
      <w:r>
        <w:separator/>
      </w:r>
    </w:p>
  </w:endnote>
  <w:endnote w:type="continuationSeparator" w:id="0">
    <w:p w14:paraId="4A98D3A6" w14:textId="77777777" w:rsidR="00FB5980" w:rsidRDefault="00FB5980" w:rsidP="00E8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Verdana-Italic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A42ED" w14:textId="77777777" w:rsidR="00FB5980" w:rsidRDefault="00FB5980" w:rsidP="00E80568">
      <w:pPr>
        <w:spacing w:after="0" w:line="240" w:lineRule="auto"/>
      </w:pPr>
      <w:r>
        <w:separator/>
      </w:r>
    </w:p>
  </w:footnote>
  <w:footnote w:type="continuationSeparator" w:id="0">
    <w:p w14:paraId="7FB3207E" w14:textId="77777777" w:rsidR="00FB5980" w:rsidRDefault="00FB5980" w:rsidP="00E80568">
      <w:pPr>
        <w:spacing w:after="0" w:line="240" w:lineRule="auto"/>
      </w:pPr>
      <w:r>
        <w:continuationSeparator/>
      </w:r>
    </w:p>
  </w:footnote>
  <w:footnote w:id="1">
    <w:p w14:paraId="7922EC14" w14:textId="5A81FB18" w:rsidR="00A531A2" w:rsidRPr="00D55101" w:rsidRDefault="00A531A2" w:rsidP="00D55101">
      <w:pPr>
        <w:pStyle w:val="Lbjegyzetszveg"/>
        <w:jc w:val="both"/>
        <w:rPr>
          <w:sz w:val="18"/>
        </w:rPr>
      </w:pPr>
      <w:r w:rsidRPr="00D55101">
        <w:rPr>
          <w:rStyle w:val="Lbjegyzet-hivatkozs"/>
          <w:sz w:val="18"/>
        </w:rPr>
        <w:footnoteRef/>
      </w:r>
      <w:r w:rsidRPr="00D55101">
        <w:rPr>
          <w:sz w:val="18"/>
        </w:rPr>
        <w:t xml:space="preserve"> A kapcsolódó munkák összehasonlítása táblázatos formában az alábbi linken érhető el:</w:t>
      </w:r>
      <w:r w:rsidRPr="00D55101">
        <w:rPr>
          <w:sz w:val="18"/>
        </w:rPr>
        <w:br/>
      </w:r>
      <w:hyperlink r:id="rId1" w:history="1">
        <w:r w:rsidR="00BB4AE1" w:rsidRPr="00D55101">
          <w:rPr>
            <w:rStyle w:val="Hiperhivatkozs"/>
            <w:sz w:val="18"/>
          </w:rPr>
          <w:t>https://github.com/debrecenics/information-security-officer-thesis/blob/main/appendix/related-work.md</w:t>
        </w:r>
      </w:hyperlink>
    </w:p>
    <w:p w14:paraId="678D606A" w14:textId="77777777" w:rsidR="00BB4AE1" w:rsidRDefault="00BB4AE1">
      <w:pPr>
        <w:pStyle w:val="Lbjegyzetszveg"/>
      </w:pPr>
    </w:p>
  </w:footnote>
  <w:footnote w:id="2">
    <w:p w14:paraId="5311D145" w14:textId="7B4B794D" w:rsidR="00163CA6" w:rsidRDefault="00163CA6" w:rsidP="00E54519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Pr="00E54519">
        <w:rPr>
          <w:sz w:val="18"/>
          <w:szCs w:val="18"/>
        </w:rPr>
        <w:t>Bár korábban volt egyezmény az EU és az USA között egy biztonságos adatvédelmi és információbiztonsági mechanizmus kialakítására, amelynek a neve Adatvédelmi Pajzs (</w:t>
      </w:r>
      <w:proofErr w:type="spellStart"/>
      <w:r w:rsidRPr="00E54519">
        <w:rPr>
          <w:sz w:val="18"/>
          <w:szCs w:val="18"/>
        </w:rPr>
        <w:t>Privacy</w:t>
      </w:r>
      <w:proofErr w:type="spellEnd"/>
      <w:r w:rsidRPr="00E54519">
        <w:rPr>
          <w:sz w:val="18"/>
          <w:szCs w:val="18"/>
        </w:rPr>
        <w:t xml:space="preserve"> </w:t>
      </w:r>
      <w:proofErr w:type="spellStart"/>
      <w:r w:rsidRPr="00E54519">
        <w:rPr>
          <w:sz w:val="18"/>
          <w:szCs w:val="18"/>
        </w:rPr>
        <w:t>Shield</w:t>
      </w:r>
      <w:proofErr w:type="spellEnd"/>
      <w:r w:rsidRPr="00E54519">
        <w:rPr>
          <w:sz w:val="18"/>
          <w:szCs w:val="18"/>
        </w:rPr>
        <w:t>) volt, azonban ezt az egyezményt 2020-ban hatályon kívül helyezték</w:t>
      </w:r>
      <w:r>
        <w:rPr>
          <w:sz w:val="18"/>
          <w:szCs w:val="18"/>
        </w:rPr>
        <w:t>.</w:t>
      </w:r>
    </w:p>
  </w:footnote>
  <w:footnote w:id="3">
    <w:p w14:paraId="0C9FC977" w14:textId="1DEF9699" w:rsidR="005F416E" w:rsidRDefault="003B09F2" w:rsidP="00F12F9F">
      <w:pPr>
        <w:pStyle w:val="Lbjegyzetszveg"/>
        <w:jc w:val="both"/>
      </w:pPr>
      <w:r w:rsidRPr="00F12F9F">
        <w:rPr>
          <w:rStyle w:val="Lbjegyzet-hivatkozs"/>
          <w:sz w:val="18"/>
        </w:rPr>
        <w:footnoteRef/>
      </w:r>
      <w:r w:rsidRPr="00F12F9F">
        <w:rPr>
          <w:sz w:val="18"/>
        </w:rPr>
        <w:t xml:space="preserve"> A releváns hatóságokkal kapcsolatos tételes leírás az alábbi linke</w:t>
      </w:r>
      <w:r w:rsidR="00E02384" w:rsidRPr="00F12F9F">
        <w:rPr>
          <w:sz w:val="18"/>
        </w:rPr>
        <w:t>n érhető el</w:t>
      </w:r>
      <w:r w:rsidR="00E02384" w:rsidRPr="00F12F9F">
        <w:rPr>
          <w:sz w:val="18"/>
        </w:rPr>
        <w:br/>
      </w:r>
      <w:hyperlink r:id="rId2" w:history="1">
        <w:r w:rsidR="005F416E" w:rsidRPr="00440382">
          <w:rPr>
            <w:rStyle w:val="Hiperhivatkozs"/>
            <w:sz w:val="18"/>
          </w:rPr>
          <w:t>https://github.com/debrecenics/information-security-officer-thesis/blob/main/appendix/authorities-comparison.md</w:t>
        </w:r>
      </w:hyperlink>
    </w:p>
  </w:footnote>
  <w:footnote w:id="4">
    <w:p w14:paraId="0DD99F28" w14:textId="45664650" w:rsidR="00C94766" w:rsidRDefault="00C94766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302112">
        <w:rPr>
          <w:sz w:val="18"/>
          <w:szCs w:val="18"/>
        </w:rPr>
        <w:t xml:space="preserve">Európai Uniós Kiberbiztonsági Ügynökség (European Union </w:t>
      </w:r>
      <w:proofErr w:type="spellStart"/>
      <w:r w:rsidRPr="00302112">
        <w:rPr>
          <w:sz w:val="18"/>
          <w:szCs w:val="18"/>
        </w:rPr>
        <w:t>Agency</w:t>
      </w:r>
      <w:proofErr w:type="spellEnd"/>
      <w:r w:rsidRPr="00302112">
        <w:rPr>
          <w:sz w:val="18"/>
          <w:szCs w:val="18"/>
        </w:rPr>
        <w:t xml:space="preserve"> </w:t>
      </w:r>
      <w:proofErr w:type="spellStart"/>
      <w:r w:rsidRPr="00302112">
        <w:rPr>
          <w:sz w:val="18"/>
          <w:szCs w:val="18"/>
        </w:rPr>
        <w:t>for</w:t>
      </w:r>
      <w:proofErr w:type="spellEnd"/>
      <w:r w:rsidRPr="00302112">
        <w:rPr>
          <w:sz w:val="18"/>
          <w:szCs w:val="18"/>
        </w:rPr>
        <w:t xml:space="preserve"> </w:t>
      </w:r>
      <w:proofErr w:type="spellStart"/>
      <w:r w:rsidRPr="00302112">
        <w:rPr>
          <w:sz w:val="18"/>
          <w:szCs w:val="18"/>
        </w:rPr>
        <w:t>Cybersecurity</w:t>
      </w:r>
      <w:proofErr w:type="spellEnd"/>
      <w:r w:rsidRPr="00302112">
        <w:rPr>
          <w:sz w:val="18"/>
          <w:szCs w:val="18"/>
        </w:rPr>
        <w:t xml:space="preserve"> - ENISA)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5423"/>
    <w:multiLevelType w:val="hybridMultilevel"/>
    <w:tmpl w:val="345C14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30F55"/>
    <w:multiLevelType w:val="hybridMultilevel"/>
    <w:tmpl w:val="D6FE8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32FFC"/>
    <w:multiLevelType w:val="hybridMultilevel"/>
    <w:tmpl w:val="3C12F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37155"/>
    <w:multiLevelType w:val="hybridMultilevel"/>
    <w:tmpl w:val="54F00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756124">
    <w:abstractNumId w:val="1"/>
  </w:num>
  <w:num w:numId="2" w16cid:durableId="2064015335">
    <w:abstractNumId w:val="3"/>
  </w:num>
  <w:num w:numId="3" w16cid:durableId="809325471">
    <w:abstractNumId w:val="0"/>
  </w:num>
  <w:num w:numId="4" w16cid:durableId="80316100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saba Debreceni">
    <w15:presenceInfo w15:providerId="AD" w15:userId="S::csaba.debreceni@incquerylabs.com::94760aca-84cc-4cfa-807e-f921aa2908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1D1"/>
    <w:rsid w:val="00000D28"/>
    <w:rsid w:val="00004C3D"/>
    <w:rsid w:val="00005707"/>
    <w:rsid w:val="000130C1"/>
    <w:rsid w:val="000141A9"/>
    <w:rsid w:val="00014A40"/>
    <w:rsid w:val="000152DC"/>
    <w:rsid w:val="000166DA"/>
    <w:rsid w:val="00023D31"/>
    <w:rsid w:val="00026CA4"/>
    <w:rsid w:val="00026E9D"/>
    <w:rsid w:val="00030993"/>
    <w:rsid w:val="00033A66"/>
    <w:rsid w:val="0003433A"/>
    <w:rsid w:val="00036355"/>
    <w:rsid w:val="00043CD4"/>
    <w:rsid w:val="0004780D"/>
    <w:rsid w:val="00047CD6"/>
    <w:rsid w:val="0005049F"/>
    <w:rsid w:val="00051778"/>
    <w:rsid w:val="00053A46"/>
    <w:rsid w:val="000717D7"/>
    <w:rsid w:val="000749AA"/>
    <w:rsid w:val="00082011"/>
    <w:rsid w:val="000835B9"/>
    <w:rsid w:val="00084657"/>
    <w:rsid w:val="000864D4"/>
    <w:rsid w:val="00091E55"/>
    <w:rsid w:val="000A3604"/>
    <w:rsid w:val="000B096E"/>
    <w:rsid w:val="000B42F0"/>
    <w:rsid w:val="000B71F3"/>
    <w:rsid w:val="000C0B26"/>
    <w:rsid w:val="000C2C75"/>
    <w:rsid w:val="000C589E"/>
    <w:rsid w:val="000C722E"/>
    <w:rsid w:val="000D0BEF"/>
    <w:rsid w:val="000D5DE3"/>
    <w:rsid w:val="000D636B"/>
    <w:rsid w:val="000E4203"/>
    <w:rsid w:val="00103696"/>
    <w:rsid w:val="00104665"/>
    <w:rsid w:val="00105D46"/>
    <w:rsid w:val="00107220"/>
    <w:rsid w:val="001075D7"/>
    <w:rsid w:val="00111335"/>
    <w:rsid w:val="0011293A"/>
    <w:rsid w:val="00112FBD"/>
    <w:rsid w:val="00114027"/>
    <w:rsid w:val="0011462B"/>
    <w:rsid w:val="00114F8E"/>
    <w:rsid w:val="00126856"/>
    <w:rsid w:val="001351D1"/>
    <w:rsid w:val="00137E81"/>
    <w:rsid w:val="0014054A"/>
    <w:rsid w:val="00141A01"/>
    <w:rsid w:val="00146CCA"/>
    <w:rsid w:val="00146F45"/>
    <w:rsid w:val="00155B8A"/>
    <w:rsid w:val="001632CE"/>
    <w:rsid w:val="00163CA6"/>
    <w:rsid w:val="0016457F"/>
    <w:rsid w:val="001666A1"/>
    <w:rsid w:val="00174134"/>
    <w:rsid w:val="00191DDF"/>
    <w:rsid w:val="001934D4"/>
    <w:rsid w:val="0019547C"/>
    <w:rsid w:val="0019767F"/>
    <w:rsid w:val="001A44D8"/>
    <w:rsid w:val="001A5CA9"/>
    <w:rsid w:val="001B66DB"/>
    <w:rsid w:val="001B68DD"/>
    <w:rsid w:val="001C3CBD"/>
    <w:rsid w:val="001D0EC0"/>
    <w:rsid w:val="001D44A1"/>
    <w:rsid w:val="001D61A4"/>
    <w:rsid w:val="001E0F94"/>
    <w:rsid w:val="001E6A37"/>
    <w:rsid w:val="001F312D"/>
    <w:rsid w:val="001F4E35"/>
    <w:rsid w:val="001F5036"/>
    <w:rsid w:val="001F774E"/>
    <w:rsid w:val="001F7D3F"/>
    <w:rsid w:val="00210C36"/>
    <w:rsid w:val="00212001"/>
    <w:rsid w:val="00214652"/>
    <w:rsid w:val="00217603"/>
    <w:rsid w:val="0022205B"/>
    <w:rsid w:val="00230F34"/>
    <w:rsid w:val="002342BE"/>
    <w:rsid w:val="00246E3A"/>
    <w:rsid w:val="002470F6"/>
    <w:rsid w:val="002548F7"/>
    <w:rsid w:val="002721C0"/>
    <w:rsid w:val="002740F8"/>
    <w:rsid w:val="00274683"/>
    <w:rsid w:val="00275E04"/>
    <w:rsid w:val="00276750"/>
    <w:rsid w:val="00283363"/>
    <w:rsid w:val="0028418D"/>
    <w:rsid w:val="0029280A"/>
    <w:rsid w:val="00293460"/>
    <w:rsid w:val="00296EB8"/>
    <w:rsid w:val="00297403"/>
    <w:rsid w:val="00297F57"/>
    <w:rsid w:val="002B1B52"/>
    <w:rsid w:val="002B1E80"/>
    <w:rsid w:val="002B67E1"/>
    <w:rsid w:val="002C4DE4"/>
    <w:rsid w:val="002D2049"/>
    <w:rsid w:val="002E0F1E"/>
    <w:rsid w:val="002E1EC7"/>
    <w:rsid w:val="002E3349"/>
    <w:rsid w:val="002E33B3"/>
    <w:rsid w:val="002F0B6C"/>
    <w:rsid w:val="003015A8"/>
    <w:rsid w:val="003016C6"/>
    <w:rsid w:val="00302112"/>
    <w:rsid w:val="0030486D"/>
    <w:rsid w:val="003239FC"/>
    <w:rsid w:val="00334A32"/>
    <w:rsid w:val="00340815"/>
    <w:rsid w:val="00347FD2"/>
    <w:rsid w:val="00353EB0"/>
    <w:rsid w:val="003549D4"/>
    <w:rsid w:val="0035681A"/>
    <w:rsid w:val="003570E5"/>
    <w:rsid w:val="00357C17"/>
    <w:rsid w:val="00357F68"/>
    <w:rsid w:val="00361FCB"/>
    <w:rsid w:val="00367474"/>
    <w:rsid w:val="00373367"/>
    <w:rsid w:val="00375BB3"/>
    <w:rsid w:val="00381089"/>
    <w:rsid w:val="00381C58"/>
    <w:rsid w:val="00392884"/>
    <w:rsid w:val="00394CED"/>
    <w:rsid w:val="00396D0D"/>
    <w:rsid w:val="003A6E33"/>
    <w:rsid w:val="003B0713"/>
    <w:rsid w:val="003B09F2"/>
    <w:rsid w:val="003B0C2E"/>
    <w:rsid w:val="003B160D"/>
    <w:rsid w:val="003B1F9B"/>
    <w:rsid w:val="003B345E"/>
    <w:rsid w:val="003B4564"/>
    <w:rsid w:val="003D3C0F"/>
    <w:rsid w:val="003D5B29"/>
    <w:rsid w:val="003D7063"/>
    <w:rsid w:val="003E33C6"/>
    <w:rsid w:val="003E3887"/>
    <w:rsid w:val="003E7B7D"/>
    <w:rsid w:val="003F00AF"/>
    <w:rsid w:val="003F2616"/>
    <w:rsid w:val="003F3E3D"/>
    <w:rsid w:val="003F4144"/>
    <w:rsid w:val="003F498D"/>
    <w:rsid w:val="003F6E80"/>
    <w:rsid w:val="00404CCF"/>
    <w:rsid w:val="004100F2"/>
    <w:rsid w:val="00416253"/>
    <w:rsid w:val="0041636E"/>
    <w:rsid w:val="00416990"/>
    <w:rsid w:val="0042274B"/>
    <w:rsid w:val="00427895"/>
    <w:rsid w:val="00431A6F"/>
    <w:rsid w:val="00434725"/>
    <w:rsid w:val="00434747"/>
    <w:rsid w:val="004350D3"/>
    <w:rsid w:val="00440322"/>
    <w:rsid w:val="0044375F"/>
    <w:rsid w:val="00455501"/>
    <w:rsid w:val="0045600B"/>
    <w:rsid w:val="00472070"/>
    <w:rsid w:val="00472556"/>
    <w:rsid w:val="00477871"/>
    <w:rsid w:val="004802EE"/>
    <w:rsid w:val="0048245B"/>
    <w:rsid w:val="00492068"/>
    <w:rsid w:val="0049243D"/>
    <w:rsid w:val="004957C6"/>
    <w:rsid w:val="004965BC"/>
    <w:rsid w:val="004A1842"/>
    <w:rsid w:val="004C1000"/>
    <w:rsid w:val="004C14F6"/>
    <w:rsid w:val="004C2D3D"/>
    <w:rsid w:val="004C4ED6"/>
    <w:rsid w:val="004C55F0"/>
    <w:rsid w:val="004D1B51"/>
    <w:rsid w:val="004D513D"/>
    <w:rsid w:val="004D71C1"/>
    <w:rsid w:val="004E187A"/>
    <w:rsid w:val="004E4079"/>
    <w:rsid w:val="004E729D"/>
    <w:rsid w:val="004F38A2"/>
    <w:rsid w:val="004F3F6E"/>
    <w:rsid w:val="004F5C0F"/>
    <w:rsid w:val="005017D0"/>
    <w:rsid w:val="00506CF0"/>
    <w:rsid w:val="0051475A"/>
    <w:rsid w:val="005151C7"/>
    <w:rsid w:val="00515540"/>
    <w:rsid w:val="00516AEE"/>
    <w:rsid w:val="00521DC7"/>
    <w:rsid w:val="00530EC6"/>
    <w:rsid w:val="00531693"/>
    <w:rsid w:val="00541642"/>
    <w:rsid w:val="00541665"/>
    <w:rsid w:val="005525CB"/>
    <w:rsid w:val="00553F25"/>
    <w:rsid w:val="00555227"/>
    <w:rsid w:val="00555A57"/>
    <w:rsid w:val="00561ABC"/>
    <w:rsid w:val="00563153"/>
    <w:rsid w:val="0056535F"/>
    <w:rsid w:val="0056536F"/>
    <w:rsid w:val="005672EC"/>
    <w:rsid w:val="00575498"/>
    <w:rsid w:val="005800E5"/>
    <w:rsid w:val="00580964"/>
    <w:rsid w:val="00581B0E"/>
    <w:rsid w:val="00582646"/>
    <w:rsid w:val="005828C1"/>
    <w:rsid w:val="00584237"/>
    <w:rsid w:val="00590E91"/>
    <w:rsid w:val="00592B67"/>
    <w:rsid w:val="00596F65"/>
    <w:rsid w:val="0059739C"/>
    <w:rsid w:val="005A3383"/>
    <w:rsid w:val="005B2985"/>
    <w:rsid w:val="005C2382"/>
    <w:rsid w:val="005C281F"/>
    <w:rsid w:val="005C290B"/>
    <w:rsid w:val="005C3CF0"/>
    <w:rsid w:val="005C5E94"/>
    <w:rsid w:val="005C7CF8"/>
    <w:rsid w:val="005D01B0"/>
    <w:rsid w:val="005D1A37"/>
    <w:rsid w:val="005D1B5C"/>
    <w:rsid w:val="005F416E"/>
    <w:rsid w:val="005F4AD3"/>
    <w:rsid w:val="005F5CD7"/>
    <w:rsid w:val="005F5F8A"/>
    <w:rsid w:val="005F6A87"/>
    <w:rsid w:val="00601322"/>
    <w:rsid w:val="0060316E"/>
    <w:rsid w:val="00606A98"/>
    <w:rsid w:val="00607E0C"/>
    <w:rsid w:val="006102CD"/>
    <w:rsid w:val="00623843"/>
    <w:rsid w:val="00635AB1"/>
    <w:rsid w:val="00640745"/>
    <w:rsid w:val="00642186"/>
    <w:rsid w:val="00645512"/>
    <w:rsid w:val="00646DB4"/>
    <w:rsid w:val="00652859"/>
    <w:rsid w:val="0065293E"/>
    <w:rsid w:val="00661A8C"/>
    <w:rsid w:val="006651BB"/>
    <w:rsid w:val="00670E87"/>
    <w:rsid w:val="0067294D"/>
    <w:rsid w:val="00674A22"/>
    <w:rsid w:val="00675A24"/>
    <w:rsid w:val="00684B43"/>
    <w:rsid w:val="0069126B"/>
    <w:rsid w:val="006933C5"/>
    <w:rsid w:val="00695E01"/>
    <w:rsid w:val="006A1FB4"/>
    <w:rsid w:val="006A48D3"/>
    <w:rsid w:val="006A5FFB"/>
    <w:rsid w:val="006B13B3"/>
    <w:rsid w:val="006B50F7"/>
    <w:rsid w:val="006C0E30"/>
    <w:rsid w:val="006C11A0"/>
    <w:rsid w:val="006C1D88"/>
    <w:rsid w:val="006D0CC8"/>
    <w:rsid w:val="006D5E21"/>
    <w:rsid w:val="006D63B6"/>
    <w:rsid w:val="006E30FD"/>
    <w:rsid w:val="006E6AB3"/>
    <w:rsid w:val="006E7195"/>
    <w:rsid w:val="006F0AD5"/>
    <w:rsid w:val="006F5D0B"/>
    <w:rsid w:val="006F5DE5"/>
    <w:rsid w:val="006F6C6B"/>
    <w:rsid w:val="006F7808"/>
    <w:rsid w:val="00701B60"/>
    <w:rsid w:val="00702512"/>
    <w:rsid w:val="0070673D"/>
    <w:rsid w:val="00712362"/>
    <w:rsid w:val="00724156"/>
    <w:rsid w:val="00724752"/>
    <w:rsid w:val="007262EE"/>
    <w:rsid w:val="00726CA8"/>
    <w:rsid w:val="00730DFB"/>
    <w:rsid w:val="007346F6"/>
    <w:rsid w:val="00737166"/>
    <w:rsid w:val="007427BD"/>
    <w:rsid w:val="00752798"/>
    <w:rsid w:val="00752C92"/>
    <w:rsid w:val="00754DD2"/>
    <w:rsid w:val="00761B0C"/>
    <w:rsid w:val="00763157"/>
    <w:rsid w:val="00765B46"/>
    <w:rsid w:val="00772D5D"/>
    <w:rsid w:val="0077396C"/>
    <w:rsid w:val="00775532"/>
    <w:rsid w:val="00775BAF"/>
    <w:rsid w:val="0079065C"/>
    <w:rsid w:val="00790EDE"/>
    <w:rsid w:val="007954BA"/>
    <w:rsid w:val="0079574E"/>
    <w:rsid w:val="007A1F34"/>
    <w:rsid w:val="007A23B8"/>
    <w:rsid w:val="007A2980"/>
    <w:rsid w:val="007A3F29"/>
    <w:rsid w:val="007A4D7B"/>
    <w:rsid w:val="007A68DA"/>
    <w:rsid w:val="007B58EE"/>
    <w:rsid w:val="007C00C3"/>
    <w:rsid w:val="007C1338"/>
    <w:rsid w:val="007C33AB"/>
    <w:rsid w:val="007D02ED"/>
    <w:rsid w:val="007D0BF0"/>
    <w:rsid w:val="007D1606"/>
    <w:rsid w:val="007D2652"/>
    <w:rsid w:val="007E1145"/>
    <w:rsid w:val="007E212D"/>
    <w:rsid w:val="007E2F51"/>
    <w:rsid w:val="007E6A64"/>
    <w:rsid w:val="007F4B51"/>
    <w:rsid w:val="008034BC"/>
    <w:rsid w:val="00811A3A"/>
    <w:rsid w:val="00812B0E"/>
    <w:rsid w:val="00813D04"/>
    <w:rsid w:val="00814011"/>
    <w:rsid w:val="008155A1"/>
    <w:rsid w:val="00820E19"/>
    <w:rsid w:val="008211C3"/>
    <w:rsid w:val="00824175"/>
    <w:rsid w:val="00825B01"/>
    <w:rsid w:val="008315C5"/>
    <w:rsid w:val="008427B4"/>
    <w:rsid w:val="00853617"/>
    <w:rsid w:val="00855ED5"/>
    <w:rsid w:val="008560C3"/>
    <w:rsid w:val="008702CA"/>
    <w:rsid w:val="008713DA"/>
    <w:rsid w:val="00880E4D"/>
    <w:rsid w:val="00884D81"/>
    <w:rsid w:val="00890D5C"/>
    <w:rsid w:val="00892F8D"/>
    <w:rsid w:val="0089438A"/>
    <w:rsid w:val="0089459A"/>
    <w:rsid w:val="00895E78"/>
    <w:rsid w:val="008A456C"/>
    <w:rsid w:val="008A5587"/>
    <w:rsid w:val="008A5D5F"/>
    <w:rsid w:val="008B1F11"/>
    <w:rsid w:val="008B4E3F"/>
    <w:rsid w:val="008B5F93"/>
    <w:rsid w:val="008B6DE3"/>
    <w:rsid w:val="008C0054"/>
    <w:rsid w:val="008C32BE"/>
    <w:rsid w:val="008C3401"/>
    <w:rsid w:val="008C4F8E"/>
    <w:rsid w:val="008C5B93"/>
    <w:rsid w:val="008D4096"/>
    <w:rsid w:val="008D5D3A"/>
    <w:rsid w:val="008D799A"/>
    <w:rsid w:val="008E327C"/>
    <w:rsid w:val="008E37B8"/>
    <w:rsid w:val="008E5179"/>
    <w:rsid w:val="008F146D"/>
    <w:rsid w:val="008F42E4"/>
    <w:rsid w:val="008F515B"/>
    <w:rsid w:val="00904EB0"/>
    <w:rsid w:val="009066A6"/>
    <w:rsid w:val="00917393"/>
    <w:rsid w:val="00920099"/>
    <w:rsid w:val="00921E11"/>
    <w:rsid w:val="00922CC0"/>
    <w:rsid w:val="00925CAF"/>
    <w:rsid w:val="00927F8A"/>
    <w:rsid w:val="009303C5"/>
    <w:rsid w:val="00930F13"/>
    <w:rsid w:val="0093309F"/>
    <w:rsid w:val="00933D9A"/>
    <w:rsid w:val="00934AF6"/>
    <w:rsid w:val="009356FC"/>
    <w:rsid w:val="0093692E"/>
    <w:rsid w:val="00937F3F"/>
    <w:rsid w:val="00942AFD"/>
    <w:rsid w:val="00942BF0"/>
    <w:rsid w:val="00946438"/>
    <w:rsid w:val="009508AE"/>
    <w:rsid w:val="00954FE7"/>
    <w:rsid w:val="009638CD"/>
    <w:rsid w:val="00964320"/>
    <w:rsid w:val="00965645"/>
    <w:rsid w:val="00967908"/>
    <w:rsid w:val="0097067F"/>
    <w:rsid w:val="00981F66"/>
    <w:rsid w:val="009836A6"/>
    <w:rsid w:val="00983776"/>
    <w:rsid w:val="009849E1"/>
    <w:rsid w:val="00985EAE"/>
    <w:rsid w:val="009874AE"/>
    <w:rsid w:val="0099260A"/>
    <w:rsid w:val="009A5552"/>
    <w:rsid w:val="009A60B7"/>
    <w:rsid w:val="009B4676"/>
    <w:rsid w:val="009B4F44"/>
    <w:rsid w:val="009C029F"/>
    <w:rsid w:val="009C076E"/>
    <w:rsid w:val="009C774E"/>
    <w:rsid w:val="009D21D6"/>
    <w:rsid w:val="009D2296"/>
    <w:rsid w:val="009D241E"/>
    <w:rsid w:val="009D45C1"/>
    <w:rsid w:val="009E06FF"/>
    <w:rsid w:val="009E7BAA"/>
    <w:rsid w:val="009E7F6B"/>
    <w:rsid w:val="009F2CD2"/>
    <w:rsid w:val="009F2EDC"/>
    <w:rsid w:val="009F2EDE"/>
    <w:rsid w:val="009F31BB"/>
    <w:rsid w:val="009F78DB"/>
    <w:rsid w:val="00A014D8"/>
    <w:rsid w:val="00A026F1"/>
    <w:rsid w:val="00A05843"/>
    <w:rsid w:val="00A06C96"/>
    <w:rsid w:val="00A136E8"/>
    <w:rsid w:val="00A13E18"/>
    <w:rsid w:val="00A17044"/>
    <w:rsid w:val="00A20E83"/>
    <w:rsid w:val="00A23E77"/>
    <w:rsid w:val="00A26463"/>
    <w:rsid w:val="00A331A2"/>
    <w:rsid w:val="00A334EB"/>
    <w:rsid w:val="00A360DB"/>
    <w:rsid w:val="00A4059B"/>
    <w:rsid w:val="00A432E8"/>
    <w:rsid w:val="00A461CA"/>
    <w:rsid w:val="00A531A2"/>
    <w:rsid w:val="00A564DD"/>
    <w:rsid w:val="00A654B0"/>
    <w:rsid w:val="00A6753B"/>
    <w:rsid w:val="00A67652"/>
    <w:rsid w:val="00A676C2"/>
    <w:rsid w:val="00A6793D"/>
    <w:rsid w:val="00A67A26"/>
    <w:rsid w:val="00A766FB"/>
    <w:rsid w:val="00A87390"/>
    <w:rsid w:val="00A904D8"/>
    <w:rsid w:val="00A93BD3"/>
    <w:rsid w:val="00A94A51"/>
    <w:rsid w:val="00AA5003"/>
    <w:rsid w:val="00AB2052"/>
    <w:rsid w:val="00AB4DCD"/>
    <w:rsid w:val="00AC1695"/>
    <w:rsid w:val="00AC1B8D"/>
    <w:rsid w:val="00AC5859"/>
    <w:rsid w:val="00AC5FED"/>
    <w:rsid w:val="00AC7615"/>
    <w:rsid w:val="00AC7669"/>
    <w:rsid w:val="00AC7BC9"/>
    <w:rsid w:val="00AD065D"/>
    <w:rsid w:val="00AD2B9E"/>
    <w:rsid w:val="00AD3A42"/>
    <w:rsid w:val="00AD6E38"/>
    <w:rsid w:val="00AE0E1A"/>
    <w:rsid w:val="00AE4ABE"/>
    <w:rsid w:val="00AF2445"/>
    <w:rsid w:val="00AF3D20"/>
    <w:rsid w:val="00AF7236"/>
    <w:rsid w:val="00B038D3"/>
    <w:rsid w:val="00B04379"/>
    <w:rsid w:val="00B11236"/>
    <w:rsid w:val="00B12A14"/>
    <w:rsid w:val="00B218C2"/>
    <w:rsid w:val="00B221A9"/>
    <w:rsid w:val="00B24B0E"/>
    <w:rsid w:val="00B2609E"/>
    <w:rsid w:val="00B33E99"/>
    <w:rsid w:val="00B41090"/>
    <w:rsid w:val="00B4156F"/>
    <w:rsid w:val="00B4201B"/>
    <w:rsid w:val="00B52F22"/>
    <w:rsid w:val="00B5738A"/>
    <w:rsid w:val="00B6577B"/>
    <w:rsid w:val="00B6601C"/>
    <w:rsid w:val="00B673E5"/>
    <w:rsid w:val="00B6775E"/>
    <w:rsid w:val="00B679D3"/>
    <w:rsid w:val="00B72D68"/>
    <w:rsid w:val="00B83DF0"/>
    <w:rsid w:val="00B85871"/>
    <w:rsid w:val="00B947AD"/>
    <w:rsid w:val="00BA14DE"/>
    <w:rsid w:val="00BA38F3"/>
    <w:rsid w:val="00BB3404"/>
    <w:rsid w:val="00BB49F6"/>
    <w:rsid w:val="00BB4AE1"/>
    <w:rsid w:val="00BB60F5"/>
    <w:rsid w:val="00BC4746"/>
    <w:rsid w:val="00BC65F2"/>
    <w:rsid w:val="00BC6670"/>
    <w:rsid w:val="00BD10C1"/>
    <w:rsid w:val="00BD2DE4"/>
    <w:rsid w:val="00BE2F26"/>
    <w:rsid w:val="00BE53DD"/>
    <w:rsid w:val="00BE784E"/>
    <w:rsid w:val="00BF1F0C"/>
    <w:rsid w:val="00BF2F45"/>
    <w:rsid w:val="00BF33AA"/>
    <w:rsid w:val="00BF3E5A"/>
    <w:rsid w:val="00BF3F0A"/>
    <w:rsid w:val="00BF4DF6"/>
    <w:rsid w:val="00BF7C50"/>
    <w:rsid w:val="00C00637"/>
    <w:rsid w:val="00C03635"/>
    <w:rsid w:val="00C03949"/>
    <w:rsid w:val="00C10073"/>
    <w:rsid w:val="00C119D6"/>
    <w:rsid w:val="00C142C9"/>
    <w:rsid w:val="00C147C6"/>
    <w:rsid w:val="00C23CB5"/>
    <w:rsid w:val="00C263F5"/>
    <w:rsid w:val="00C30052"/>
    <w:rsid w:val="00C305E4"/>
    <w:rsid w:val="00C33C34"/>
    <w:rsid w:val="00C46825"/>
    <w:rsid w:val="00C47868"/>
    <w:rsid w:val="00C50DB4"/>
    <w:rsid w:val="00C53A03"/>
    <w:rsid w:val="00C5672B"/>
    <w:rsid w:val="00C60F53"/>
    <w:rsid w:val="00C6278A"/>
    <w:rsid w:val="00C6501A"/>
    <w:rsid w:val="00C6627D"/>
    <w:rsid w:val="00C74873"/>
    <w:rsid w:val="00C8416C"/>
    <w:rsid w:val="00C846DF"/>
    <w:rsid w:val="00C851FE"/>
    <w:rsid w:val="00C85BD0"/>
    <w:rsid w:val="00C916EB"/>
    <w:rsid w:val="00C91A93"/>
    <w:rsid w:val="00C94766"/>
    <w:rsid w:val="00CA21E1"/>
    <w:rsid w:val="00CA468B"/>
    <w:rsid w:val="00CB123D"/>
    <w:rsid w:val="00CB6551"/>
    <w:rsid w:val="00CB68C5"/>
    <w:rsid w:val="00CC049B"/>
    <w:rsid w:val="00CC070B"/>
    <w:rsid w:val="00CC15D1"/>
    <w:rsid w:val="00CC1F8B"/>
    <w:rsid w:val="00CC4F22"/>
    <w:rsid w:val="00CC53D0"/>
    <w:rsid w:val="00CC5E88"/>
    <w:rsid w:val="00CC5F2C"/>
    <w:rsid w:val="00CC7B26"/>
    <w:rsid w:val="00CD0608"/>
    <w:rsid w:val="00CE00A8"/>
    <w:rsid w:val="00CE2563"/>
    <w:rsid w:val="00CE668F"/>
    <w:rsid w:val="00CE702B"/>
    <w:rsid w:val="00CF0823"/>
    <w:rsid w:val="00CF1837"/>
    <w:rsid w:val="00CF29CF"/>
    <w:rsid w:val="00CF4492"/>
    <w:rsid w:val="00CF5311"/>
    <w:rsid w:val="00CF57C2"/>
    <w:rsid w:val="00CF7F8E"/>
    <w:rsid w:val="00D02B97"/>
    <w:rsid w:val="00D04AE7"/>
    <w:rsid w:val="00D05019"/>
    <w:rsid w:val="00D075B7"/>
    <w:rsid w:val="00D11BC8"/>
    <w:rsid w:val="00D13ECA"/>
    <w:rsid w:val="00D16193"/>
    <w:rsid w:val="00D17721"/>
    <w:rsid w:val="00D21A2D"/>
    <w:rsid w:val="00D263B8"/>
    <w:rsid w:val="00D33DF3"/>
    <w:rsid w:val="00D347CF"/>
    <w:rsid w:val="00D34B19"/>
    <w:rsid w:val="00D35F65"/>
    <w:rsid w:val="00D4261F"/>
    <w:rsid w:val="00D50866"/>
    <w:rsid w:val="00D516B4"/>
    <w:rsid w:val="00D5249F"/>
    <w:rsid w:val="00D54490"/>
    <w:rsid w:val="00D55101"/>
    <w:rsid w:val="00D55D04"/>
    <w:rsid w:val="00D55D12"/>
    <w:rsid w:val="00D56680"/>
    <w:rsid w:val="00D56DDD"/>
    <w:rsid w:val="00D61F58"/>
    <w:rsid w:val="00D62B14"/>
    <w:rsid w:val="00D71629"/>
    <w:rsid w:val="00D73B9F"/>
    <w:rsid w:val="00D80E80"/>
    <w:rsid w:val="00D84185"/>
    <w:rsid w:val="00D8531A"/>
    <w:rsid w:val="00D85CBA"/>
    <w:rsid w:val="00D91410"/>
    <w:rsid w:val="00D92311"/>
    <w:rsid w:val="00D92FC1"/>
    <w:rsid w:val="00D94805"/>
    <w:rsid w:val="00D96D58"/>
    <w:rsid w:val="00D97E95"/>
    <w:rsid w:val="00DB7A4E"/>
    <w:rsid w:val="00DC1723"/>
    <w:rsid w:val="00DC68F1"/>
    <w:rsid w:val="00DD2AB9"/>
    <w:rsid w:val="00DE179E"/>
    <w:rsid w:val="00DE445D"/>
    <w:rsid w:val="00DE6A4D"/>
    <w:rsid w:val="00DE77EE"/>
    <w:rsid w:val="00E01135"/>
    <w:rsid w:val="00E02384"/>
    <w:rsid w:val="00E13242"/>
    <w:rsid w:val="00E14AF0"/>
    <w:rsid w:val="00E1690B"/>
    <w:rsid w:val="00E1719B"/>
    <w:rsid w:val="00E20195"/>
    <w:rsid w:val="00E20DC1"/>
    <w:rsid w:val="00E20E12"/>
    <w:rsid w:val="00E226AB"/>
    <w:rsid w:val="00E24C21"/>
    <w:rsid w:val="00E32C6A"/>
    <w:rsid w:val="00E465D2"/>
    <w:rsid w:val="00E50ACF"/>
    <w:rsid w:val="00E54519"/>
    <w:rsid w:val="00E61483"/>
    <w:rsid w:val="00E62AE1"/>
    <w:rsid w:val="00E7022A"/>
    <w:rsid w:val="00E704F7"/>
    <w:rsid w:val="00E73563"/>
    <w:rsid w:val="00E76863"/>
    <w:rsid w:val="00E776DE"/>
    <w:rsid w:val="00E80568"/>
    <w:rsid w:val="00EA1FDB"/>
    <w:rsid w:val="00EA3217"/>
    <w:rsid w:val="00EA72E6"/>
    <w:rsid w:val="00EB190F"/>
    <w:rsid w:val="00EB19B9"/>
    <w:rsid w:val="00EC028E"/>
    <w:rsid w:val="00EC0881"/>
    <w:rsid w:val="00EC0890"/>
    <w:rsid w:val="00EC25AA"/>
    <w:rsid w:val="00EC3F52"/>
    <w:rsid w:val="00EC505B"/>
    <w:rsid w:val="00ED58B8"/>
    <w:rsid w:val="00ED7335"/>
    <w:rsid w:val="00EE25EA"/>
    <w:rsid w:val="00EE282F"/>
    <w:rsid w:val="00EE3344"/>
    <w:rsid w:val="00EE3B3F"/>
    <w:rsid w:val="00EE7C64"/>
    <w:rsid w:val="00EF3284"/>
    <w:rsid w:val="00EF351C"/>
    <w:rsid w:val="00EF5A07"/>
    <w:rsid w:val="00EF6D66"/>
    <w:rsid w:val="00F00B2C"/>
    <w:rsid w:val="00F060CD"/>
    <w:rsid w:val="00F074FB"/>
    <w:rsid w:val="00F12F9F"/>
    <w:rsid w:val="00F17EFF"/>
    <w:rsid w:val="00F25B07"/>
    <w:rsid w:val="00F25B25"/>
    <w:rsid w:val="00F2630F"/>
    <w:rsid w:val="00F26E10"/>
    <w:rsid w:val="00F3172A"/>
    <w:rsid w:val="00F3302C"/>
    <w:rsid w:val="00F369B4"/>
    <w:rsid w:val="00F378CF"/>
    <w:rsid w:val="00F42D00"/>
    <w:rsid w:val="00F43B02"/>
    <w:rsid w:val="00F43B2E"/>
    <w:rsid w:val="00F5111A"/>
    <w:rsid w:val="00F52B71"/>
    <w:rsid w:val="00F530C8"/>
    <w:rsid w:val="00F538D6"/>
    <w:rsid w:val="00F55BD9"/>
    <w:rsid w:val="00F62FE3"/>
    <w:rsid w:val="00F642B0"/>
    <w:rsid w:val="00F707B8"/>
    <w:rsid w:val="00F71BF0"/>
    <w:rsid w:val="00F72693"/>
    <w:rsid w:val="00F7351C"/>
    <w:rsid w:val="00F737E6"/>
    <w:rsid w:val="00F83A3D"/>
    <w:rsid w:val="00F84114"/>
    <w:rsid w:val="00F8440D"/>
    <w:rsid w:val="00F92C7F"/>
    <w:rsid w:val="00F93546"/>
    <w:rsid w:val="00F968BB"/>
    <w:rsid w:val="00F96C52"/>
    <w:rsid w:val="00FB25AC"/>
    <w:rsid w:val="00FB3D57"/>
    <w:rsid w:val="00FB5980"/>
    <w:rsid w:val="00FB63A5"/>
    <w:rsid w:val="00FB6D33"/>
    <w:rsid w:val="00FC4CD3"/>
    <w:rsid w:val="00FD2632"/>
    <w:rsid w:val="00FD53B6"/>
    <w:rsid w:val="00FD6830"/>
    <w:rsid w:val="00FE39C1"/>
    <w:rsid w:val="00FE5DF6"/>
    <w:rsid w:val="00FE6568"/>
    <w:rsid w:val="00FF14EE"/>
    <w:rsid w:val="00FF40DC"/>
    <w:rsid w:val="00FF4A45"/>
    <w:rsid w:val="00FF564C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5FEFA"/>
  <w15:chartTrackingRefBased/>
  <w15:docId w15:val="{5D9979D3-264A-43BB-B0A3-1216B70B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71629"/>
    <w:rPr>
      <w:rFonts w:ascii="Verdana" w:hAnsi="Verdana"/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6B50F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E0F94"/>
    <w:pPr>
      <w:keepNext/>
      <w:keepLines/>
      <w:spacing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01">
    <w:name w:val="fontstyle01"/>
    <w:basedOn w:val="Bekezdsalapbettpusa"/>
    <w:rsid w:val="001351D1"/>
    <w:rPr>
      <w:rFonts w:ascii="Verdana-Bold" w:hAnsi="Verdan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Bekezdsalapbettpusa"/>
    <w:rsid w:val="001351D1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Bekezdsalapbettpusa"/>
    <w:rsid w:val="001351D1"/>
    <w:rPr>
      <w:rFonts w:ascii="Verdana-Italic" w:hAnsi="Verdana-Italic" w:hint="default"/>
      <w:b w:val="0"/>
      <w:bCs w:val="0"/>
      <w:i/>
      <w:iCs/>
      <w:color w:val="000000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B50F7"/>
    <w:p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50F7"/>
    <w:rPr>
      <w:rFonts w:ascii="Verdana" w:eastAsiaTheme="majorEastAsia" w:hAnsi="Verdana" w:cstheme="majorBidi"/>
      <w:b/>
      <w:caps/>
      <w:spacing w:val="-10"/>
      <w:kern w:val="28"/>
      <w:sz w:val="20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1E0F94"/>
    <w:rPr>
      <w:rFonts w:ascii="Verdana" w:eastAsiaTheme="majorEastAsia" w:hAnsi="Verdana" w:cstheme="majorBidi"/>
      <w:sz w:val="20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6B50F7"/>
    <w:rPr>
      <w:rFonts w:ascii="Verdana" w:eastAsiaTheme="majorEastAsia" w:hAnsi="Verdana" w:cstheme="majorBidi"/>
      <w:b/>
      <w:sz w:val="20"/>
      <w:szCs w:val="32"/>
    </w:rPr>
  </w:style>
  <w:style w:type="paragraph" w:customStyle="1" w:styleId="Stlus1">
    <w:name w:val="Stílus1"/>
    <w:basedOn w:val="Cmsor1"/>
    <w:link w:val="Stlus1Char"/>
    <w:qFormat/>
    <w:rsid w:val="00A564DD"/>
    <w:rPr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80568"/>
    <w:pPr>
      <w:spacing w:after="0" w:line="240" w:lineRule="auto"/>
    </w:pPr>
    <w:rPr>
      <w:szCs w:val="20"/>
    </w:rPr>
  </w:style>
  <w:style w:type="character" w:customStyle="1" w:styleId="Stlus1Char">
    <w:name w:val="Stílus1 Char"/>
    <w:basedOn w:val="Cmsor1Char"/>
    <w:link w:val="Stlus1"/>
    <w:rsid w:val="00A564DD"/>
    <w:rPr>
      <w:rFonts w:ascii="Verdana" w:eastAsiaTheme="majorEastAsia" w:hAnsi="Verdana" w:cstheme="majorBidi"/>
      <w:b/>
      <w:sz w:val="20"/>
      <w:szCs w:val="32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8056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80568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3635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36355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03635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96D0D"/>
    <w:rPr>
      <w:color w:val="954F72" w:themeColor="followed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396D0D"/>
  </w:style>
  <w:style w:type="paragraph" w:styleId="NormlWeb">
    <w:name w:val="Normal (Web)"/>
    <w:basedOn w:val="Norml"/>
    <w:uiPriority w:val="99"/>
    <w:semiHidden/>
    <w:unhideWhenUsed/>
    <w:rsid w:val="0011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5F6A8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5F6A87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5F6A8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F6A8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F6A87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12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1293A"/>
    <w:rPr>
      <w:rFonts w:ascii="Segoe UI" w:hAnsi="Segoe UI" w:cs="Segoe UI"/>
      <w:sz w:val="18"/>
      <w:szCs w:val="18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5F416E"/>
    <w:rPr>
      <w:color w:val="605E5C"/>
      <w:shd w:val="clear" w:color="auto" w:fill="E1DFDD"/>
    </w:rPr>
  </w:style>
  <w:style w:type="paragraph" w:styleId="Vltozat">
    <w:name w:val="Revision"/>
    <w:hidden/>
    <w:uiPriority w:val="99"/>
    <w:semiHidden/>
    <w:rsid w:val="001D44A1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ebrecenics/information-security-officer-thesis/blob/main/appendix/authorities-comparison.md" TargetMode="External"/><Relationship Id="rId1" Type="http://schemas.openxmlformats.org/officeDocument/2006/relationships/hyperlink" Target="https://github.com/debrecenics/information-security-officer-thesis/blob/main/appendix/related-work.m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E3A9F99B6E0A43A7D598F74AFF8108" ma:contentTypeVersion="12" ma:contentTypeDescription="Create a new document." ma:contentTypeScope="" ma:versionID="954d0aba57ec78fef6d54014cff62c67">
  <xsd:schema xmlns:xsd="http://www.w3.org/2001/XMLSchema" xmlns:xs="http://www.w3.org/2001/XMLSchema" xmlns:p="http://schemas.microsoft.com/office/2006/metadata/properties" xmlns:ns3="641177d4-4329-48ab-a37d-29ebf9df8daa" xmlns:ns4="deae7a33-af24-4d11-ab33-938fcf32087a" targetNamespace="http://schemas.microsoft.com/office/2006/metadata/properties" ma:root="true" ma:fieldsID="c6aaa646855b6a2fddd3d9a159be829a" ns3:_="" ns4:_="">
    <xsd:import namespace="641177d4-4329-48ab-a37d-29ebf9df8daa"/>
    <xsd:import namespace="deae7a33-af24-4d11-ab33-938fcf3208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177d4-4329-48ab-a37d-29ebf9df8d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e7a33-af24-4d11-ab33-938fcf3208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Joh14</b:Tag>
    <b:SourceType>JournalArticle</b:SourceType>
    <b:Guid>{0BDD2B6F-D907-4F92-9E41-8967DA696636}</b:Guid>
    <b:Author>
      <b:Author>
        <b:NameList>
          <b:Person>
            <b:Last>Johnson</b:Last>
            <b:First>Joseph</b:First>
          </b:Person>
          <b:Person>
            <b:Last>Lincke</b:Last>
            <b:First>Susan</b:First>
            <b:Middle>J.</b:Middle>
          </b:Person>
          <b:Person>
            <b:Last>Imhof</b:Last>
            <b:First>Ralf</b:First>
          </b:Person>
          <b:Person>
            <b:Last>Lim</b:Last>
            <b:First>Charles</b:First>
          </b:Person>
        </b:NameList>
      </b:Author>
    </b:Author>
    <b:Title>A comparison of international information security</b:Title>
    <b:JournalName>Interdisciplinary Journal of Information, Knowledge, and Management</b:JournalName>
    <b:Year>2014</b:Year>
    <b:Pages>89-116</b:Pages>
    <b:Volume>9</b:Volume>
    <b:RefOrder>1</b:RefOrder>
  </b:Source>
  <b:Source>
    <b:Tag>EU22</b:Tag>
    <b:SourceType>InternetSite</b:SourceType>
    <b:Guid>{2A12368F-DE1C-468D-806E-D912DCB8ED8D}</b:Guid>
    <b:Title>Compare United States and European Union</b:Title>
    <b:Author>
      <b:Author>
        <b:Corporate>EU Cyber Direct</b:Corporate>
      </b:Author>
    </b:Author>
    <b:YearAccessed>2022</b:YearAccessed>
    <b:MonthAccessed>04</b:MonthAccessed>
    <b:DayAccessed>02</b:DayAccessed>
    <b:URL>https://eucyberdirect.eu/atlas/country/united-states/compare/european-union</b:URL>
    <b:RefOrder>2</b:RefOrder>
  </b:Source>
  <b:Source>
    <b:Tag>Sus15</b:Tag>
    <b:SourceType>BookSection</b:SourceType>
    <b:Guid>{EA6536EB-CC2D-4DC8-B195-ED9A48D47F83}</b:Guid>
    <b:Title>Complying with Security Regulation and Standards</b:Title>
    <b:Year>2015</b:Year>
    <b:Pages>39-58</b:Pages>
    <b:Author>
      <b:Author>
        <b:NameList>
          <b:Person>
            <b:Last>Lincke</b:Last>
            <b:First>Susan</b:First>
          </b:Person>
        </b:NameList>
      </b:Author>
    </b:Author>
    <b:BookTitle>Security Planning</b:BookTitle>
    <b:City>Cham</b:City>
    <b:Publisher>Springer</b:Publisher>
    <b:RefOrder>3</b:RefOrder>
  </b:Source>
  <b:Source>
    <b:Tag>Dun22</b:Tag>
    <b:SourceType>InternetSite</b:SourceType>
    <b:Guid>{55DCB9A2-AFA4-4BC9-8858-141009F1AC83}</b:Guid>
    <b:Title>International Cybersecurity and Data Privacy Outlook and Review</b:Title>
    <b:Year>2022</b:Year>
    <b:Publisher>Gibson, Dunn &amp; Crutcher</b:Publisher>
    <b:Author>
      <b:Author>
        <b:Corporate>Gibson Dunn</b:Corporate>
      </b:Author>
    </b:Author>
    <b:ProductionCompany>Gibson, Dunn &amp; Crutcher LLP</b:ProductionCompany>
    <b:Month>01</b:Month>
    <b:Day>31</b:Day>
    <b:URL>https://www.gibsondunn.com/international-cybersecurity-and-data-privacy-outlook-and-review-2022/</b:URL>
    <b:RefOrder>4</b:RefOrder>
  </b:Source>
  <b:Source>
    <b:Tag>Com86</b:Tag>
    <b:SourceType>Case</b:SourceType>
    <b:Guid>{C568E484-D5CC-4F71-808A-762D267CCE31}</b:Guid>
    <b:Title>Computer Fraud and Abuse Act</b:Title>
    <b:Year>1986</b:Year>
    <b:RefOrder>15</b:RefOrder>
  </b:Source>
  <b:Source>
    <b:Tag>Fed14</b:Tag>
    <b:SourceType>Case</b:SourceType>
    <b:Guid>{16944023-CD5E-407B-9863-8A620D5BA79D}</b:Guid>
    <b:Title>Federal Information Security Modernization Act</b:Title>
    <b:Year>2014</b:Year>
    <b:RefOrder>16</b:RefOrder>
  </b:Source>
  <b:Source>
    <b:Tag>Cyb15</b:Tag>
    <b:SourceType>Case</b:SourceType>
    <b:Guid>{D85C6762-7120-46C0-9616-8A9DDA8A1AE8}</b:Guid>
    <b:Title>Cybersecurity Information Sharing Act</b:Title>
    <b:Year>2015</b:Year>
    <b:RefOrder>17</b:RefOrder>
  </b:Source>
  <b:Source>
    <b:Tag>Fed141</b:Tag>
    <b:SourceType>Case</b:SourceType>
    <b:Guid>{5B1A054C-67DE-48CF-8FBF-585CB4364907}</b:Guid>
    <b:Title>Federal Trade Commission Act</b:Title>
    <b:Year>1914</b:Year>
    <b:RefOrder>18</b:RefOrder>
  </b:Source>
  <b:Source>
    <b:Tag>Tex99</b:Tag>
    <b:SourceType>Case</b:SourceType>
    <b:Guid>{65897682-3E3F-4A52-8C89-B0C8189DDF11}</b:Guid>
    <b:Title>Texas Administrative Code Chapter 202</b:Title>
    <b:Year>1999</b:Year>
    <b:RefOrder>20</b:RefOrder>
  </b:Source>
  <b:Source>
    <b:Tag>Tex21</b:Tag>
    <b:SourceType>Case</b:SourceType>
    <b:Guid>{FAFA6432-DA09-46B9-AE7B-C0DF4F3EB859}</b:Guid>
    <b:Title>Texas Senate Bill 2116</b:Title>
    <b:Year>2021</b:Year>
    <b:RefOrder>21</b:RefOrder>
  </b:Source>
  <b:Source>
    <b:Tag>Joi20</b:Tag>
    <b:SourceType>Book</b:SourceType>
    <b:Guid>{A0F555C8-7EBC-49A8-9871-68F89FEBC948}</b:Guid>
    <b:Title>Security and Privacy Controls for Information Systems and Organizations, NIST Special Publication (SP) 800-53, Rev 5.</b:Title>
    <b:Year>2020</b:Year>
    <b:Author>
      <b:Author>
        <b:Corporate>Joint Task Force Transformation Initiative Interagency Working Group (2013)</b:Corporate>
      </b:Author>
    </b:Author>
    <b:JournalName>National Institute of Standards and Technology, Gaithersburg, MD</b:JournalName>
    <b:City>National Institute of Standards and Technology, Gaithersburg, MD</b:City>
    <b:RefOrder>8</b:RefOrder>
  </b:Source>
  <b:Source>
    <b:Tag>Ron20</b:Tag>
    <b:SourceType>Book</b:SourceType>
    <b:Guid>{511D1F1A-0666-46DD-B586-4A73A7429510}</b:Guid>
    <b:Author>
      <b:Author>
        <b:NameList>
          <b:Person>
            <b:Last>Ross</b:Last>
            <b:First>Ron</b:First>
          </b:Person>
          <b:Person>
            <b:Last>Pillitteri</b:Last>
            <b:First>Victoria</b:First>
          </b:Person>
          <b:Person>
            <b:Last>Dempsey</b:Last>
            <b:First>Kelley</b:First>
          </b:Person>
          <b:Person>
            <b:Last>Riddle</b:Last>
            <b:First>Mark</b:First>
          </b:Person>
          <b:Person>
            <b:Last>Guissanie</b:Last>
            <b:First>Gary</b:First>
          </b:Person>
        </b:NameList>
      </b:Author>
    </b:Author>
    <b:Title>Protecting Controlled Unclassified Information in Nonfederal Systems and Organizations, NIST Special Publication (SP) 800-171, Rev 2.</b:Title>
    <b:Year>2020</b:Year>
    <b:City>National Institute of Standards and Technology, Gaithersburg, MD</b:City>
    <b:RefOrder>7</b:RefOrder>
  </b:Source>
  <b:Source>
    <b:Tag>AzE13</b:Tag>
    <b:SourceType>Case</b:SourceType>
    <b:Guid>{EDC54EA5-BFFC-4B7C-92CF-0BEABEDCBE46}</b:Guid>
    <b:Title>Az Európai Parlament és a Tanács 2013/40/EU irányelve az információs rendszerek elleni támadásokról és a 2005/222/IB tanácsi kerethatározat felváltásáról</b:Title>
    <b:Year>2013</b:Year>
    <b:RefOrder>22</b:RefOrder>
  </b:Source>
  <b:Source>
    <b:Tag>20112</b:Tag>
    <b:SourceType>Case</b:SourceType>
    <b:Guid>{60741692-1E91-484D-83E1-0B1777BAD1A0}</b:Guid>
    <b:Title>2012. évi C. törvény a Büntető Törvénykönyvről</b:Title>
    <b:Year>2012</b:Year>
    <b:RefOrder>23</b:RefOrder>
  </b:Source>
  <b:Source>
    <b:Tag>Tex73</b:Tag>
    <b:SourceType>Case</b:SourceType>
    <b:Guid>{A1D4EEA2-9BE0-4DEE-997B-7BFD5D77FCBB}</b:Guid>
    <b:Title>Texas Penal Code Title 7. Offenses agains property Chapter 33. computer crimes </b:Title>
    <b:Year>1973</b:Year>
    <b:RefOrder>24</b:RefOrder>
  </b:Source>
  <b:Source>
    <b:Tag>Tex17</b:Tag>
    <b:SourceType>Case</b:SourceType>
    <b:Guid>{ED3DDD8A-BFF5-452D-B259-AC78CBF8EC43}</b:Guid>
    <b:Title>Texas Cybercrime Act</b:Title>
    <b:Year>2017</b:Year>
    <b:RefOrder>25</b:RefOrder>
  </b:Source>
  <b:Source>
    <b:Tag>20113</b:Tag>
    <b:SourceType>Case</b:SourceType>
    <b:Guid>{D6C6D612-9C79-4D4F-B7DF-F9070FA339CE}</b:Guid>
    <b:Title>2013. évi L. törvény az állami és önkormányzati szervek elektronikus információbiztonságáról</b:Title>
    <b:Year>2013</b:Year>
    <b:RefOrder>12</b:RefOrder>
  </b:Source>
  <b:Source>
    <b:Tag>20001</b:Tag>
    <b:SourceType>Case</b:SourceType>
    <b:Guid>{D079BC4E-28B9-4CF1-88DD-30C4B72F5C2D}</b:Guid>
    <b:Title>2001. évi CVIII. törvény az elektronikus kereskedelmi szolgáltatások, valamint az információs társadalommal összefüggő szolgáltatások egyes kérdéseiről</b:Title>
    <b:Year>2001</b:Year>
    <b:RefOrder>14</b:RefOrder>
  </b:Source>
  <b:Source>
    <b:Tag>Def</b:Tag>
    <b:SourceType>Case</b:SourceType>
    <b:Guid>{04E0FAC3-77AE-45F3-865E-E3F8B7077527}</b:Guid>
    <b:Title>Defense Federal Acquisition Regulation Supplement</b:Title>
    <b:RefOrder>19</b:RefOrder>
  </b:Source>
  <b:Source>
    <b:Tag>ISO05</b:Tag>
    <b:SourceType>Book</b:SourceType>
    <b:Guid>{F866B503-8E0A-4894-9A03-B18AC63772B5}</b:Guid>
    <b:Author>
      <b:Author>
        <b:Corporate>ISO/IEC 27001:2013</b:Corporate>
      </b:Author>
    </b:Author>
    <b:Title>Information technology, Security Techniques, Specification for an Information Security Management System</b:Title>
    <b:Year>2013</b:Year>
    <b:City>Geneva, Switzerland</b:City>
    <b:RefOrder>5</b:RefOrder>
  </b:Source>
  <b:Source>
    <b:Tag>ISO22</b:Tag>
    <b:SourceType>Book</b:SourceType>
    <b:Guid>{0E6CED15-8896-40A7-B2FD-C0C745768846}</b:Guid>
    <b:Title>Information security, cybersecurity and privacy protection — Information security controls</b:Title>
    <b:Year>2022</b:Year>
    <b:Author>
      <b:Author>
        <b:Corporate>ISO/IEC 27002:2022</b:Corporate>
      </b:Author>
    </b:Author>
    <b:City>Geneva, Switzerland</b:City>
    <b:RefOrder>6</b:RefOrder>
  </b:Source>
  <b:Source>
    <b:Tag>41215</b:Tag>
    <b:SourceType>Case</b:SourceType>
    <b:Guid>{3471BF86-F6CA-4CE8-B264-8403968BE238}</b:Guid>
    <b:Title>41/2015. (VII. 15.) BM rendelet az állami és önkormányzati szervek elektronikus információbiztonságáról szóló 2013. évi L. törvényben meghatározott technológiai biztonsági, valamint a biztonságos információs eszközökre, termékekre, továbbá a biztonsági os</b:Title>
    <b:Year>2015</b:Year>
    <b:RefOrder>13</b:RefOrder>
  </b:Source>
  <b:Source>
    <b:Tag>AzE16</b:Tag>
    <b:SourceType>Case</b:SourceType>
    <b:Guid>{ABE8EEBB-A7CC-497C-8074-B1557694253A}</b:Guid>
    <b:Title>Az Európai Parlament és a Tanács 2016/1148 irányelve a hálózati és információs rendszerek biztonságának az egész Unióban egységesen magas szintjén biztosító intézkedésekről</b:Title>
    <b:Year>2016</b:Year>
    <b:RefOrder>9</b:RefOrder>
  </b:Source>
  <b:Source>
    <b:Tag>AzE19</b:Tag>
    <b:SourceType>Case</b:SourceType>
    <b:Guid>{875025E6-6119-4927-BC56-0926039D84DD}</b:Guid>
    <b:Title>Az Európai Parlament és a Tanács 2019/881 rendelete az ENISA-ról és az információs és kommunikációs technológiák kiberbiztonsági tanúsításáról, valamint az 526/2013/EU rendelet hatályon kívül helyezéséről</b:Title>
    <b:Year>2019</b:Year>
    <b:RefOrder>10</b:RefOrder>
  </b:Source>
  <b:Source>
    <b:Tag>AzE161</b:Tag>
    <b:SourceType>Case</b:SourceType>
    <b:Guid>{7EA3769F-9849-4D80-B07E-048CC0E36BB1}</b:Guid>
    <b:Title>Az Európai Parlament és a Tanács 2016/679 rendelete a természetes személyeknek a személyes adatok kezelése tekintetében történő védelméről és az ilyen adatok szabad áramlásáról, valamint a 95/46/EK rendelet hatályon kívül helyezéséről</b:Title>
    <b:Year>2016</b:Year>
    <b:RefOrder>11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41C71D-3B92-4A07-A4A1-4E4787B40E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BF9E8C-6825-4522-BB70-C851814B7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177d4-4329-48ab-a37d-29ebf9df8daa"/>
    <ds:schemaRef ds:uri="deae7a33-af24-4d11-ab33-938fcf320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9B508-2CE1-4DFB-B553-8E7D1B17D4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D5EBCC-E142-46BA-83BD-1E0FF72329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3270</Words>
  <Characters>22569</Characters>
  <Application>Microsoft Office Word</Application>
  <DocSecurity>0</DocSecurity>
  <Lines>188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Bonnyai Tünde Dr.</dc:creator>
  <cp:keywords/>
  <dc:description/>
  <cp:lastModifiedBy>Csaba Debreceni</cp:lastModifiedBy>
  <cp:revision>2</cp:revision>
  <cp:lastPrinted>2022-06-01T20:57:00Z</cp:lastPrinted>
  <dcterms:created xsi:type="dcterms:W3CDTF">2022-06-02T06:38:00Z</dcterms:created>
  <dcterms:modified xsi:type="dcterms:W3CDTF">2022-06-02T06:38:00Z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0x010100FDE3A9F99B6E0A43A7D598F74AFF8108</vt:lpwstr>
  </property>
</Properties>
</file>